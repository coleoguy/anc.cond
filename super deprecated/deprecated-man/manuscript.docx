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792C8" w14:textId="2FEE1F77" w:rsidR="00A754B8" w:rsidRPr="006A1A7A" w:rsidRDefault="00A2568C">
      <w:pPr>
        <w:rPr>
          <w:rFonts w:asciiTheme="majorHAnsi" w:hAnsiTheme="majorHAnsi"/>
        </w:rPr>
      </w:pPr>
      <w:r>
        <w:rPr>
          <w:rFonts w:asciiTheme="majorHAnsi" w:hAnsiTheme="majorHAnsi"/>
        </w:rPr>
        <w:t>Assessing the Impact of Continuous Traits on the Evolution of Discrete Traits: The Ancestral Condition Test</w:t>
      </w:r>
      <w:r w:rsidR="0093520A" w:rsidRPr="006A1A7A">
        <w:rPr>
          <w:rFonts w:asciiTheme="majorHAnsi" w:hAnsiTheme="majorHAnsi"/>
        </w:rPr>
        <w:t>.</w:t>
      </w:r>
    </w:p>
    <w:p w14:paraId="7826DE84" w14:textId="77777777" w:rsidR="0093520A" w:rsidRPr="006A1A7A" w:rsidRDefault="0093520A">
      <w:pPr>
        <w:rPr>
          <w:rFonts w:asciiTheme="majorHAnsi" w:hAnsiTheme="majorHAnsi"/>
        </w:rPr>
      </w:pPr>
    </w:p>
    <w:p w14:paraId="06336252" w14:textId="77777777" w:rsidR="0093520A" w:rsidRPr="006A1A7A" w:rsidRDefault="0093520A">
      <w:pPr>
        <w:rPr>
          <w:rFonts w:asciiTheme="majorHAnsi" w:hAnsiTheme="majorHAnsi"/>
        </w:rPr>
      </w:pPr>
      <w:r w:rsidRPr="006A1A7A">
        <w:rPr>
          <w:rFonts w:asciiTheme="majorHAnsi" w:hAnsiTheme="majorHAnsi"/>
        </w:rPr>
        <w:t>Heath Blackmon and Richard</w:t>
      </w:r>
      <w:r w:rsidR="004A4DA9" w:rsidRPr="006A1A7A">
        <w:rPr>
          <w:rFonts w:asciiTheme="majorHAnsi" w:hAnsiTheme="majorHAnsi"/>
        </w:rPr>
        <w:t xml:space="preserve"> H.</w:t>
      </w:r>
      <w:r w:rsidRPr="006A1A7A">
        <w:rPr>
          <w:rFonts w:asciiTheme="majorHAnsi" w:hAnsiTheme="majorHAnsi"/>
        </w:rPr>
        <w:t xml:space="preserve"> Adams</w:t>
      </w:r>
    </w:p>
    <w:p w14:paraId="7C4F9AB5" w14:textId="77777777" w:rsidR="0093520A" w:rsidRPr="006A1A7A" w:rsidRDefault="0093520A">
      <w:pPr>
        <w:rPr>
          <w:rFonts w:asciiTheme="majorHAnsi" w:hAnsiTheme="majorHAnsi"/>
        </w:rPr>
      </w:pPr>
    </w:p>
    <w:p w14:paraId="0631A5E7" w14:textId="7967AEA6" w:rsidR="00CA23A0" w:rsidRDefault="00174568">
      <w:pPr>
        <w:rPr>
          <w:rFonts w:asciiTheme="majorHAnsi" w:hAnsiTheme="majorHAnsi"/>
          <w:b/>
        </w:rPr>
      </w:pPr>
      <w:r>
        <w:rPr>
          <w:rFonts w:asciiTheme="majorHAnsi" w:hAnsiTheme="majorHAnsi"/>
          <w:b/>
        </w:rPr>
        <w:t>ABSTRACT</w:t>
      </w:r>
    </w:p>
    <w:p w14:paraId="6E7875C2" w14:textId="121CB8D2" w:rsidR="000B2A66" w:rsidRDefault="00627394">
      <w:pPr>
        <w:rPr>
          <w:rFonts w:asciiTheme="majorHAnsi" w:hAnsiTheme="majorHAnsi"/>
        </w:rPr>
      </w:pPr>
      <w:r>
        <w:rPr>
          <w:rFonts w:asciiTheme="majorHAnsi" w:hAnsiTheme="majorHAnsi"/>
        </w:rPr>
        <w:t xml:space="preserve">Co-evolutionary relationships where the value of a continuous trait </w:t>
      </w:r>
      <w:r w:rsidR="000B2A66">
        <w:rPr>
          <w:rFonts w:asciiTheme="majorHAnsi" w:hAnsiTheme="majorHAnsi"/>
        </w:rPr>
        <w:t>affects</w:t>
      </w:r>
      <w:r>
        <w:rPr>
          <w:rFonts w:asciiTheme="majorHAnsi" w:hAnsiTheme="majorHAnsi"/>
        </w:rPr>
        <w:t xml:space="preserve"> the evolution of a discrete </w:t>
      </w:r>
      <w:r w:rsidR="000B2A66">
        <w:rPr>
          <w:rFonts w:asciiTheme="majorHAnsi" w:hAnsiTheme="majorHAnsi"/>
        </w:rPr>
        <w:t xml:space="preserve">trait </w:t>
      </w:r>
      <w:r>
        <w:rPr>
          <w:rFonts w:asciiTheme="majorHAnsi" w:hAnsiTheme="majorHAnsi"/>
        </w:rPr>
        <w:t>remain difficult to study.</w:t>
      </w:r>
      <w:r w:rsidR="000B2A66">
        <w:rPr>
          <w:rFonts w:asciiTheme="majorHAnsi" w:hAnsiTheme="majorHAnsi"/>
        </w:rPr>
        <w:t xml:space="preserve">  We present an R package</w:t>
      </w:r>
      <w:r w:rsidR="005C3CAE">
        <w:rPr>
          <w:rFonts w:asciiTheme="majorHAnsi" w:hAnsiTheme="majorHAnsi"/>
        </w:rPr>
        <w:t>,</w:t>
      </w:r>
      <w:r w:rsidR="00A2568C">
        <w:rPr>
          <w:rFonts w:asciiTheme="majorHAnsi" w:hAnsiTheme="majorHAnsi"/>
        </w:rPr>
        <w:t xml:space="preserve"> </w:t>
      </w:r>
      <w:r w:rsidR="000B2A66">
        <w:rPr>
          <w:rFonts w:asciiTheme="majorHAnsi" w:hAnsiTheme="majorHAnsi"/>
        </w:rPr>
        <w:t>EvobiR</w:t>
      </w:r>
      <w:r w:rsidR="005C3CAE">
        <w:rPr>
          <w:rFonts w:asciiTheme="majorHAnsi" w:hAnsiTheme="majorHAnsi"/>
        </w:rPr>
        <w:t>,</w:t>
      </w:r>
      <w:r w:rsidR="000B2A66">
        <w:rPr>
          <w:rFonts w:asciiTheme="majorHAnsi" w:hAnsiTheme="majorHAnsi"/>
        </w:rPr>
        <w:t xml:space="preserve"> that includes a novel comparative method that tests whether </w:t>
      </w:r>
      <w:proofErr w:type="gramStart"/>
      <w:r w:rsidR="000B2A66">
        <w:rPr>
          <w:rFonts w:asciiTheme="majorHAnsi" w:hAnsiTheme="majorHAnsi"/>
        </w:rPr>
        <w:t xml:space="preserve">a discrete trait </w:t>
      </w:r>
      <w:r w:rsidR="00A2568C">
        <w:rPr>
          <w:rFonts w:asciiTheme="majorHAnsi" w:hAnsiTheme="majorHAnsi"/>
        </w:rPr>
        <w:t>transitions</w:t>
      </w:r>
      <w:proofErr w:type="gramEnd"/>
      <w:r w:rsidR="00A2568C">
        <w:rPr>
          <w:rFonts w:asciiTheme="majorHAnsi" w:hAnsiTheme="majorHAnsi"/>
        </w:rPr>
        <w:t xml:space="preserve"> </w:t>
      </w:r>
      <w:r w:rsidR="000B2A66">
        <w:rPr>
          <w:rFonts w:asciiTheme="majorHAnsi" w:hAnsiTheme="majorHAnsi"/>
        </w:rPr>
        <w:t xml:space="preserve">when a continuous trait has values more extreme than expected if both traits were evolving independently.  We show that this approach has acceptable type I error rates but has low power unless the sample size is large.  We also </w:t>
      </w:r>
      <w:r w:rsidR="00B97BA3">
        <w:rPr>
          <w:rFonts w:asciiTheme="majorHAnsi" w:hAnsiTheme="majorHAnsi"/>
        </w:rPr>
        <w:t xml:space="preserve">briefly describe functions to facilitate </w:t>
      </w:r>
      <w:r w:rsidR="000B2A66">
        <w:rPr>
          <w:rFonts w:asciiTheme="majorHAnsi" w:hAnsiTheme="majorHAnsi"/>
        </w:rPr>
        <w:t>comparative and population genetic</w:t>
      </w:r>
      <w:r w:rsidR="00B97BA3">
        <w:rPr>
          <w:rFonts w:asciiTheme="majorHAnsi" w:hAnsiTheme="majorHAnsi"/>
        </w:rPr>
        <w:t xml:space="preserve"> analyses</w:t>
      </w:r>
      <w:r w:rsidR="000B2A66">
        <w:rPr>
          <w:rFonts w:asciiTheme="majorHAnsi" w:hAnsiTheme="majorHAnsi"/>
        </w:rPr>
        <w:t xml:space="preserve"> included in our package.  Finally we discuss three pedagogical tools included as part of EvobiR.  These components use R to produce interactive web pages that can be used for teaching important concepts in evolutionary biology either as demonstrations or to allow students to explore </w:t>
      </w:r>
      <w:r w:rsidR="00B97BA3">
        <w:rPr>
          <w:rFonts w:asciiTheme="majorHAnsi" w:hAnsiTheme="majorHAnsi"/>
        </w:rPr>
        <w:t xml:space="preserve">the </w:t>
      </w:r>
      <w:r w:rsidR="000B2A66">
        <w:rPr>
          <w:rFonts w:asciiTheme="majorHAnsi" w:hAnsiTheme="majorHAnsi"/>
        </w:rPr>
        <w:t>concepts independently.</w:t>
      </w:r>
    </w:p>
    <w:p w14:paraId="19A411A4" w14:textId="77777777" w:rsidR="00174568" w:rsidRPr="00174568" w:rsidRDefault="00174568">
      <w:pPr>
        <w:rPr>
          <w:rFonts w:asciiTheme="majorHAnsi" w:hAnsiTheme="majorHAnsi"/>
        </w:rPr>
      </w:pPr>
    </w:p>
    <w:p w14:paraId="599AE230" w14:textId="25E426A1" w:rsidR="00174568" w:rsidRPr="006A1A7A" w:rsidRDefault="00174568">
      <w:pPr>
        <w:rPr>
          <w:rFonts w:asciiTheme="majorHAnsi" w:hAnsiTheme="majorHAnsi"/>
          <w:b/>
        </w:rPr>
      </w:pPr>
      <w:r>
        <w:rPr>
          <w:rFonts w:asciiTheme="majorHAnsi" w:hAnsiTheme="majorHAnsi"/>
          <w:b/>
        </w:rPr>
        <w:t>INTRODUCTION</w:t>
      </w:r>
    </w:p>
    <w:p w14:paraId="582AF483" w14:textId="77777777" w:rsidR="006D2D47" w:rsidRPr="006A1A7A" w:rsidRDefault="006D2D47">
      <w:pPr>
        <w:rPr>
          <w:rFonts w:asciiTheme="majorHAnsi" w:hAnsiTheme="majorHAnsi"/>
          <w:b/>
        </w:rPr>
      </w:pPr>
    </w:p>
    <w:p w14:paraId="0153F476" w14:textId="4A207FC9" w:rsidR="00655310" w:rsidRPr="006A1A7A" w:rsidRDefault="00433109" w:rsidP="00655B2B">
      <w:pPr>
        <w:rPr>
          <w:rFonts w:asciiTheme="majorHAnsi" w:hAnsiTheme="majorHAnsi"/>
        </w:rPr>
      </w:pPr>
      <w:r w:rsidRPr="006A1A7A">
        <w:rPr>
          <w:rFonts w:asciiTheme="majorHAnsi" w:hAnsiTheme="majorHAnsi"/>
        </w:rPr>
        <w:t xml:space="preserve">One of the central </w:t>
      </w:r>
      <w:r w:rsidR="00655310" w:rsidRPr="006A1A7A">
        <w:rPr>
          <w:rFonts w:asciiTheme="majorHAnsi" w:hAnsiTheme="majorHAnsi"/>
        </w:rPr>
        <w:t>goals</w:t>
      </w:r>
      <w:r w:rsidR="009270E1" w:rsidRPr="006A1A7A">
        <w:rPr>
          <w:rFonts w:asciiTheme="majorHAnsi" w:hAnsiTheme="majorHAnsi"/>
        </w:rPr>
        <w:t xml:space="preserve"> of</w:t>
      </w:r>
      <w:r w:rsidRPr="006A1A7A">
        <w:rPr>
          <w:rFonts w:asciiTheme="majorHAnsi" w:hAnsiTheme="majorHAnsi"/>
        </w:rPr>
        <w:t xml:space="preserve"> evolutionary biology</w:t>
      </w:r>
      <w:r w:rsidR="009270E1" w:rsidRPr="006A1A7A">
        <w:rPr>
          <w:rFonts w:asciiTheme="majorHAnsi" w:hAnsiTheme="majorHAnsi"/>
        </w:rPr>
        <w:t xml:space="preserve"> is</w:t>
      </w:r>
      <w:r w:rsidRPr="006A1A7A">
        <w:rPr>
          <w:rFonts w:asciiTheme="majorHAnsi" w:hAnsiTheme="majorHAnsi"/>
        </w:rPr>
        <w:t xml:space="preserve"> </w:t>
      </w:r>
      <w:r w:rsidR="009270E1" w:rsidRPr="006A1A7A">
        <w:rPr>
          <w:rFonts w:asciiTheme="majorHAnsi" w:hAnsiTheme="majorHAnsi"/>
        </w:rPr>
        <w:t>to understand</w:t>
      </w:r>
      <w:r w:rsidRPr="006A1A7A">
        <w:rPr>
          <w:rFonts w:asciiTheme="majorHAnsi" w:hAnsiTheme="majorHAnsi"/>
        </w:rPr>
        <w:t xml:space="preserve"> the </w:t>
      </w:r>
      <w:r w:rsidR="009270E1" w:rsidRPr="006A1A7A">
        <w:rPr>
          <w:rFonts w:asciiTheme="majorHAnsi" w:hAnsiTheme="majorHAnsi"/>
        </w:rPr>
        <w:t xml:space="preserve">evolution of </w:t>
      </w:r>
      <w:r w:rsidRPr="006A1A7A">
        <w:rPr>
          <w:rFonts w:asciiTheme="majorHAnsi" w:hAnsiTheme="majorHAnsi"/>
        </w:rPr>
        <w:t>traits</w:t>
      </w:r>
      <w:r w:rsidR="007F6C2D" w:rsidRPr="006A1A7A">
        <w:rPr>
          <w:rFonts w:asciiTheme="majorHAnsi" w:hAnsiTheme="majorHAnsi"/>
        </w:rPr>
        <w:t xml:space="preserve"> among species. </w:t>
      </w:r>
      <w:r w:rsidRPr="006A1A7A">
        <w:rPr>
          <w:rFonts w:asciiTheme="majorHAnsi" w:hAnsiTheme="majorHAnsi"/>
        </w:rPr>
        <w:t xml:space="preserve"> </w:t>
      </w:r>
      <w:r w:rsidR="0056073C" w:rsidRPr="006A1A7A">
        <w:rPr>
          <w:rFonts w:asciiTheme="majorHAnsi" w:hAnsiTheme="majorHAnsi"/>
        </w:rPr>
        <w:t xml:space="preserve">With the advent of </w:t>
      </w:r>
      <w:r w:rsidR="00DC43A1">
        <w:rPr>
          <w:rFonts w:asciiTheme="majorHAnsi" w:hAnsiTheme="majorHAnsi"/>
        </w:rPr>
        <w:t xml:space="preserve">statistically </w:t>
      </w:r>
      <w:r w:rsidR="00214133">
        <w:rPr>
          <w:rFonts w:asciiTheme="majorHAnsi" w:hAnsiTheme="majorHAnsi"/>
        </w:rPr>
        <w:t>robust</w:t>
      </w:r>
      <w:r w:rsidR="0084442B">
        <w:rPr>
          <w:rFonts w:asciiTheme="majorHAnsi" w:hAnsiTheme="majorHAnsi"/>
        </w:rPr>
        <w:t xml:space="preserve"> </w:t>
      </w:r>
      <w:r w:rsidR="00F55290">
        <w:rPr>
          <w:rFonts w:asciiTheme="majorHAnsi" w:hAnsiTheme="majorHAnsi"/>
        </w:rPr>
        <w:t xml:space="preserve">methods of phylogenetic </w:t>
      </w:r>
      <w:r w:rsidR="00B87F84">
        <w:rPr>
          <w:rFonts w:asciiTheme="majorHAnsi" w:hAnsiTheme="majorHAnsi"/>
        </w:rPr>
        <w:t xml:space="preserve">tree </w:t>
      </w:r>
      <w:r w:rsidR="00F55290">
        <w:rPr>
          <w:rFonts w:asciiTheme="majorHAnsi" w:hAnsiTheme="majorHAnsi"/>
        </w:rPr>
        <w:t>inference</w:t>
      </w:r>
      <w:r w:rsidR="005A5B44">
        <w:rPr>
          <w:rFonts w:asciiTheme="majorHAnsi" w:hAnsiTheme="majorHAnsi"/>
        </w:rPr>
        <w:t>,</w:t>
      </w:r>
      <w:r w:rsidR="0056073C" w:rsidRPr="006A1A7A">
        <w:rPr>
          <w:rFonts w:asciiTheme="majorHAnsi" w:hAnsiTheme="majorHAnsi"/>
        </w:rPr>
        <w:t xml:space="preserve"> we can now fit </w:t>
      </w:r>
      <w:r w:rsidR="00214133">
        <w:rPr>
          <w:rFonts w:asciiTheme="majorHAnsi" w:hAnsiTheme="majorHAnsi"/>
        </w:rPr>
        <w:t>mathematical</w:t>
      </w:r>
      <w:r w:rsidR="00214133" w:rsidRPr="006A1A7A">
        <w:rPr>
          <w:rFonts w:asciiTheme="majorHAnsi" w:hAnsiTheme="majorHAnsi"/>
        </w:rPr>
        <w:t xml:space="preserve"> </w:t>
      </w:r>
      <w:r w:rsidR="007F6C2D" w:rsidRPr="006A1A7A">
        <w:rPr>
          <w:rFonts w:asciiTheme="majorHAnsi" w:hAnsiTheme="majorHAnsi"/>
        </w:rPr>
        <w:t xml:space="preserve">models </w:t>
      </w:r>
      <w:r w:rsidR="002A6E9B" w:rsidRPr="006A1A7A">
        <w:rPr>
          <w:rFonts w:asciiTheme="majorHAnsi" w:hAnsiTheme="majorHAnsi"/>
        </w:rPr>
        <w:t>to</w:t>
      </w:r>
      <w:r w:rsidR="0056073C" w:rsidRPr="006A1A7A">
        <w:rPr>
          <w:rFonts w:asciiTheme="majorHAnsi" w:hAnsiTheme="majorHAnsi"/>
        </w:rPr>
        <w:t xml:space="preserve"> the evolution of</w:t>
      </w:r>
      <w:r w:rsidR="007F6C2D" w:rsidRPr="006A1A7A">
        <w:rPr>
          <w:rFonts w:asciiTheme="majorHAnsi" w:hAnsiTheme="majorHAnsi"/>
        </w:rPr>
        <w:t xml:space="preserve"> </w:t>
      </w:r>
      <w:r w:rsidR="00A23B94">
        <w:rPr>
          <w:rFonts w:asciiTheme="majorHAnsi" w:hAnsiTheme="majorHAnsi"/>
        </w:rPr>
        <w:t xml:space="preserve">both </w:t>
      </w:r>
      <w:r w:rsidR="007F6C2D" w:rsidRPr="006A1A7A">
        <w:rPr>
          <w:rFonts w:asciiTheme="majorHAnsi" w:hAnsiTheme="majorHAnsi"/>
        </w:rPr>
        <w:t>discrete</w:t>
      </w:r>
      <w:r w:rsidR="0056073C" w:rsidRPr="006A1A7A">
        <w:rPr>
          <w:rFonts w:asciiTheme="majorHAnsi" w:hAnsiTheme="majorHAnsi"/>
        </w:rPr>
        <w:t xml:space="preserve"> traits</w:t>
      </w:r>
      <w:r w:rsidR="00A31305">
        <w:rPr>
          <w:rFonts w:asciiTheme="majorHAnsi" w:hAnsiTheme="majorHAnsi"/>
        </w:rPr>
        <w:t xml:space="preserve"> </w:t>
      </w:r>
      <w:r w:rsidR="00A31305">
        <w:rPr>
          <w:rFonts w:asciiTheme="majorHAnsi" w:hAnsiTheme="majorHAnsi"/>
        </w:rPr>
        <w:fldChar w:fldCharType="begin">
          <w:fldData xml:space="preserve">PEVuZE5vdGU+PENpdGU+PEF1dGhvcj5GZWxzZW5zdGVpbjwvQXV0aG9yPjxZZWFyPjIwMTI8L1ll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</w:fldData>
        </w:fldChar>
      </w:r>
      <w:r w:rsidR="00A31305">
        <w:rPr>
          <w:rFonts w:asciiTheme="majorHAnsi" w:hAnsiTheme="majorHAnsi"/>
        </w:rPr>
        <w:instrText xml:space="preserve"> ADDIN EN.CITE </w:instrText>
      </w:r>
      <w:r w:rsidR="00A31305">
        <w:rPr>
          <w:rFonts w:asciiTheme="majorHAnsi" w:hAnsiTheme="majorHAnsi"/>
        </w:rPr>
        <w:fldChar w:fldCharType="begin">
          <w:fldData xml:space="preserve">PEVuZE5vdGU+PENpdGU+PEF1dGhvcj5GZWxzZW5zdGVpbjwvQXV0aG9yPjxZZWFyPjIwMTI8L1ll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</w:fldData>
        </w:fldChar>
      </w:r>
      <w:r w:rsidR="00A31305">
        <w:rPr>
          <w:rFonts w:asciiTheme="majorHAnsi" w:hAnsiTheme="majorHAnsi"/>
        </w:rPr>
        <w:instrText xml:space="preserve"> ADDIN EN.CITE.DATA </w:instrText>
      </w:r>
      <w:r w:rsidR="00A31305">
        <w:rPr>
          <w:rFonts w:asciiTheme="majorHAnsi" w:hAnsiTheme="majorHAnsi"/>
        </w:rPr>
      </w:r>
      <w:r w:rsidR="00A31305">
        <w:rPr>
          <w:rFonts w:asciiTheme="majorHAnsi" w:hAnsiTheme="majorHAnsi"/>
        </w:rPr>
        <w:fldChar w:fldCharType="end"/>
      </w:r>
      <w:r w:rsidR="00A31305">
        <w:rPr>
          <w:rFonts w:asciiTheme="majorHAnsi" w:hAnsiTheme="majorHAnsi"/>
        </w:rPr>
      </w:r>
      <w:r w:rsidR="00A31305">
        <w:rPr>
          <w:rFonts w:asciiTheme="majorHAnsi" w:hAnsiTheme="majorHAnsi"/>
        </w:rPr>
        <w:fldChar w:fldCharType="separate"/>
      </w:r>
      <w:r w:rsidR="00A31305">
        <w:rPr>
          <w:rFonts w:asciiTheme="majorHAnsi" w:hAnsiTheme="majorHAnsi"/>
          <w:noProof/>
        </w:rPr>
        <w:t>(Lewis 2001; Felsenstein 2012)</w:t>
      </w:r>
      <w:r w:rsidR="00A31305">
        <w:rPr>
          <w:rFonts w:asciiTheme="majorHAnsi" w:hAnsiTheme="majorHAnsi"/>
        </w:rPr>
        <w:fldChar w:fldCharType="end"/>
      </w:r>
      <w:r w:rsidR="007F6C2D" w:rsidRPr="006A1A7A">
        <w:rPr>
          <w:rFonts w:asciiTheme="majorHAnsi" w:hAnsiTheme="majorHAnsi"/>
        </w:rPr>
        <w:t xml:space="preserve"> and continuous traits</w:t>
      </w:r>
      <w:r w:rsidR="00A31305">
        <w:rPr>
          <w:rFonts w:asciiTheme="majorHAnsi" w:hAnsiTheme="majorHAnsi"/>
        </w:rPr>
        <w:t xml:space="preserve"> </w:t>
      </w:r>
      <w:r w:rsidR="00A31305">
        <w:rPr>
          <w:rFonts w:asciiTheme="majorHAnsi" w:hAnsiTheme="majorHAnsi"/>
        </w:rPr>
        <w:fldChar w:fldCharType="begin">
          <w:fldData xml:space="preserve">PEVuZE5vdGU+PENpdGU+PEF1dGhvcj5MYW5kaXM8L0F1dGhvcj48WWVhcj4yMDEzPC9ZZWFyPjxS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=
</w:fldData>
        </w:fldChar>
      </w:r>
      <w:r w:rsidR="00CC70DD">
        <w:rPr>
          <w:rFonts w:asciiTheme="majorHAnsi" w:hAnsiTheme="majorHAnsi"/>
        </w:rPr>
        <w:instrText xml:space="preserve"> ADDIN EN.CITE </w:instrText>
      </w:r>
      <w:r w:rsidR="00CC70DD">
        <w:rPr>
          <w:rFonts w:asciiTheme="majorHAnsi" w:hAnsiTheme="majorHAnsi"/>
        </w:rPr>
        <w:fldChar w:fldCharType="begin">
          <w:fldData xml:space="preserve">PEVuZE5vdGU+PENpdGU+PEF1dGhvcj5MYW5kaXM8L0F1dGhvcj48WWVhcj4yMDEzPC9ZZWFyPjxS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=
</w:fldData>
        </w:fldChar>
      </w:r>
      <w:r w:rsidR="00CC70DD">
        <w:rPr>
          <w:rFonts w:asciiTheme="majorHAnsi" w:hAnsiTheme="majorHAnsi"/>
        </w:rPr>
        <w:instrText xml:space="preserve"> ADDIN EN.CITE.DATA </w:instrText>
      </w:r>
      <w:r w:rsidR="00CC70DD">
        <w:rPr>
          <w:rFonts w:asciiTheme="majorHAnsi" w:hAnsiTheme="majorHAnsi"/>
        </w:rPr>
      </w:r>
      <w:r w:rsidR="00CC70DD">
        <w:rPr>
          <w:rFonts w:asciiTheme="majorHAnsi" w:hAnsiTheme="majorHAnsi"/>
        </w:rPr>
        <w:fldChar w:fldCharType="end"/>
      </w:r>
      <w:r w:rsidR="00A31305">
        <w:rPr>
          <w:rFonts w:asciiTheme="majorHAnsi" w:hAnsiTheme="majorHAnsi"/>
        </w:rPr>
      </w:r>
      <w:r w:rsidR="00A31305">
        <w:rPr>
          <w:rFonts w:asciiTheme="majorHAnsi" w:hAnsiTheme="majorHAnsi"/>
        </w:rPr>
        <w:fldChar w:fldCharType="separate"/>
      </w:r>
      <w:r w:rsidR="00CC70DD">
        <w:rPr>
          <w:rFonts w:asciiTheme="majorHAnsi" w:hAnsiTheme="majorHAnsi"/>
          <w:noProof/>
        </w:rPr>
        <w:t>(Felsenstein 1985; Butler &amp; King 2004; O'Meara</w:t>
      </w:r>
      <w:r w:rsidR="00CC70DD" w:rsidRPr="00CC70DD">
        <w:rPr>
          <w:rFonts w:asciiTheme="majorHAnsi" w:hAnsiTheme="majorHAnsi"/>
          <w:i/>
          <w:noProof/>
        </w:rPr>
        <w:t xml:space="preserve"> et al.</w:t>
      </w:r>
      <w:r w:rsidR="00CC70DD">
        <w:rPr>
          <w:rFonts w:asciiTheme="majorHAnsi" w:hAnsiTheme="majorHAnsi"/>
          <w:noProof/>
        </w:rPr>
        <w:t xml:space="preserve"> 2006; Landis, Schraiber &amp; Liang 2013)</w:t>
      </w:r>
      <w:r w:rsidR="00A31305">
        <w:rPr>
          <w:rFonts w:asciiTheme="majorHAnsi" w:hAnsiTheme="majorHAnsi"/>
        </w:rPr>
        <w:fldChar w:fldCharType="end"/>
      </w:r>
      <w:r w:rsidR="009270E1" w:rsidRPr="006A1A7A">
        <w:rPr>
          <w:rFonts w:asciiTheme="majorHAnsi" w:hAnsiTheme="majorHAnsi"/>
        </w:rPr>
        <w:t xml:space="preserve">.  </w:t>
      </w:r>
      <w:r w:rsidR="00741A06">
        <w:rPr>
          <w:rFonts w:asciiTheme="majorHAnsi" w:hAnsiTheme="majorHAnsi"/>
        </w:rPr>
        <w:t>A variety of m</w:t>
      </w:r>
      <w:r w:rsidR="00741A06" w:rsidRPr="006A1A7A">
        <w:rPr>
          <w:rFonts w:asciiTheme="majorHAnsi" w:hAnsiTheme="majorHAnsi"/>
        </w:rPr>
        <w:t xml:space="preserve">ethods </w:t>
      </w:r>
      <w:r w:rsidR="009270E1" w:rsidRPr="006A1A7A">
        <w:rPr>
          <w:rFonts w:asciiTheme="majorHAnsi" w:hAnsiTheme="majorHAnsi"/>
        </w:rPr>
        <w:t xml:space="preserve">that test </w:t>
      </w:r>
      <w:r w:rsidR="0056073C" w:rsidRPr="006A1A7A">
        <w:rPr>
          <w:rFonts w:asciiTheme="majorHAnsi" w:hAnsiTheme="majorHAnsi"/>
        </w:rPr>
        <w:t>for</w:t>
      </w:r>
      <w:r w:rsidR="009270E1" w:rsidRPr="006A1A7A">
        <w:rPr>
          <w:rFonts w:asciiTheme="majorHAnsi" w:hAnsiTheme="majorHAnsi"/>
        </w:rPr>
        <w:t xml:space="preserve"> </w:t>
      </w:r>
      <w:r w:rsidR="00174568">
        <w:rPr>
          <w:rFonts w:asciiTheme="majorHAnsi" w:hAnsiTheme="majorHAnsi"/>
        </w:rPr>
        <w:t>correlations</w:t>
      </w:r>
      <w:r w:rsidR="009270E1" w:rsidRPr="006A1A7A">
        <w:rPr>
          <w:rFonts w:asciiTheme="majorHAnsi" w:hAnsiTheme="majorHAnsi"/>
        </w:rPr>
        <w:t xml:space="preserve"> between </w:t>
      </w:r>
      <w:r w:rsidR="00362D35" w:rsidRPr="006A1A7A">
        <w:rPr>
          <w:rFonts w:asciiTheme="majorHAnsi" w:hAnsiTheme="majorHAnsi"/>
        </w:rPr>
        <w:t xml:space="preserve">multiple </w:t>
      </w:r>
      <w:r w:rsidRPr="006A1A7A">
        <w:rPr>
          <w:rFonts w:asciiTheme="majorHAnsi" w:hAnsiTheme="majorHAnsi"/>
        </w:rPr>
        <w:t>continuous traits</w:t>
      </w:r>
      <w:r w:rsidR="00362D35" w:rsidRPr="006A1A7A">
        <w:rPr>
          <w:rFonts w:asciiTheme="majorHAnsi" w:hAnsiTheme="majorHAnsi"/>
        </w:rPr>
        <w:t xml:space="preserve"> </w:t>
      </w:r>
      <w:r w:rsidR="00174568">
        <w:rPr>
          <w:rFonts w:asciiTheme="majorHAnsi" w:hAnsiTheme="majorHAnsi"/>
        </w:rPr>
        <w:t xml:space="preserve">have </w:t>
      </w:r>
      <w:r w:rsidR="0056073C" w:rsidRPr="006A1A7A">
        <w:rPr>
          <w:rFonts w:asciiTheme="majorHAnsi" w:hAnsiTheme="majorHAnsi"/>
        </w:rPr>
        <w:t xml:space="preserve">been </w:t>
      </w:r>
      <w:r w:rsidR="0056073C" w:rsidRPr="00806E3A">
        <w:rPr>
          <w:rFonts w:asciiTheme="majorHAnsi" w:hAnsiTheme="majorHAnsi"/>
        </w:rPr>
        <w:t>developed</w:t>
      </w:r>
      <w:r w:rsidR="00821212" w:rsidRPr="00806E3A">
        <w:rPr>
          <w:rFonts w:asciiTheme="majorHAnsi" w:hAnsiTheme="majorHAnsi"/>
        </w:rPr>
        <w:t xml:space="preserve"> </w:t>
      </w:r>
      <w:r w:rsidR="00BC5442" w:rsidRPr="00806E3A">
        <w:rPr>
          <w:rFonts w:asciiTheme="majorHAnsi" w:hAnsiTheme="majorHAnsi"/>
        </w:rPr>
        <w:t>(</w:t>
      </w:r>
      <w:r w:rsidR="00BC5442" w:rsidRPr="00741A06">
        <w:rPr>
          <w:rFonts w:asciiTheme="majorHAnsi" w:hAnsiTheme="majorHAnsi"/>
        </w:rPr>
        <w:t>reviewed i</w:t>
      </w:r>
      <w:r w:rsidR="000F67EA" w:rsidRPr="00741A06">
        <w:rPr>
          <w:rFonts w:asciiTheme="majorHAnsi" w:hAnsiTheme="majorHAnsi"/>
        </w:rPr>
        <w:t xml:space="preserve">n </w:t>
      </w:r>
      <w:r w:rsidR="000F67EA" w:rsidRPr="00741A06">
        <w:rPr>
          <w:rFonts w:asciiTheme="majorHAnsi" w:hAnsiTheme="majorHAnsi"/>
        </w:rPr>
        <w:fldChar w:fldCharType="begin"/>
      </w:r>
      <w:r w:rsidR="00684F09" w:rsidRPr="00741A06">
        <w:rPr>
          <w:rFonts w:asciiTheme="majorHAnsi" w:hAnsiTheme="majorHAnsi"/>
        </w:rPr>
        <w:instrText xml:space="preserve"> ADDIN EN.CITE &lt;EndNote&gt;&lt;Cite&gt;&lt;Author&gt;Felsenstein&lt;/Author&gt;&lt;Year&gt;2004&lt;/Year&gt;&lt;RecNum&gt;1524&lt;/RecNum&gt;&lt;DisplayText&gt;(Felsenstein 2004)&lt;/DisplayText&gt;&lt;record&gt;&lt;rec-number&gt;1524&lt;/rec-number&gt;&lt;foreign-keys&gt;&lt;key app="EN" db-id="epvtarstqevspaeztvg5esrw0a5xeedx0zxx" timestamp="1408909870"&gt;1524&lt;/key&gt;&lt;/foreign-keys&gt;&lt;ref-type name="Book"&gt;6&lt;/ref-type&gt;&lt;contributors&gt;&lt;authors&gt;&lt;author&gt;Felsenstein, J.&lt;/author&gt;&lt;/authors&gt;&lt;/contributors&gt;&lt;titles&gt;&lt;title&gt;Inferring Phylogenies&lt;/title&gt;&lt;/titles&gt;&lt;dates&gt;&lt;year&gt;2004&lt;/year&gt;&lt;/dates&gt;&lt;pub-location&gt;Sunderland Ma&lt;/pub-location&gt;&lt;publisher&gt;Sinauer Associates&lt;/publisher&gt;&lt;urls&gt;&lt;/urls&gt;&lt;/record&gt;&lt;/Cite&gt;&lt;/EndNote&gt;</w:instrText>
      </w:r>
      <w:r w:rsidR="000F67EA" w:rsidRPr="00741A06">
        <w:rPr>
          <w:rFonts w:asciiTheme="majorHAnsi" w:hAnsiTheme="majorHAnsi"/>
        </w:rPr>
        <w:fldChar w:fldCharType="separate"/>
      </w:r>
      <w:r w:rsidR="00684F09" w:rsidRPr="00741A06">
        <w:rPr>
          <w:rFonts w:asciiTheme="majorHAnsi" w:hAnsiTheme="majorHAnsi"/>
          <w:noProof/>
        </w:rPr>
        <w:t>Felsenstein 2004)</w:t>
      </w:r>
      <w:r w:rsidR="000F67EA" w:rsidRPr="00741A06">
        <w:rPr>
          <w:rFonts w:asciiTheme="majorHAnsi" w:hAnsiTheme="majorHAnsi"/>
        </w:rPr>
        <w:fldChar w:fldCharType="end"/>
      </w:r>
      <w:r w:rsidRPr="00741A06">
        <w:rPr>
          <w:rFonts w:asciiTheme="majorHAnsi" w:hAnsiTheme="majorHAnsi"/>
        </w:rPr>
        <w:t>.  Howe</w:t>
      </w:r>
      <w:r w:rsidRPr="006A1A7A">
        <w:rPr>
          <w:rFonts w:asciiTheme="majorHAnsi" w:hAnsiTheme="majorHAnsi"/>
        </w:rPr>
        <w:t>ver, the</w:t>
      </w:r>
      <w:r w:rsidR="00362D35" w:rsidRPr="006A1A7A">
        <w:rPr>
          <w:rFonts w:asciiTheme="majorHAnsi" w:hAnsiTheme="majorHAnsi"/>
        </w:rPr>
        <w:t>re are fewer</w:t>
      </w:r>
      <w:r w:rsidRPr="006A1A7A">
        <w:rPr>
          <w:rFonts w:asciiTheme="majorHAnsi" w:hAnsiTheme="majorHAnsi"/>
        </w:rPr>
        <w:t xml:space="preserve"> </w:t>
      </w:r>
      <w:r w:rsidR="00362D35" w:rsidRPr="006A1A7A">
        <w:rPr>
          <w:rFonts w:asciiTheme="majorHAnsi" w:hAnsiTheme="majorHAnsi"/>
        </w:rPr>
        <w:t>methods</w:t>
      </w:r>
      <w:r w:rsidRPr="006A1A7A">
        <w:rPr>
          <w:rFonts w:asciiTheme="majorHAnsi" w:hAnsiTheme="majorHAnsi"/>
        </w:rPr>
        <w:t xml:space="preserve"> available to </w:t>
      </w:r>
      <w:r w:rsidR="00917249">
        <w:rPr>
          <w:rFonts w:asciiTheme="majorHAnsi" w:hAnsiTheme="majorHAnsi"/>
        </w:rPr>
        <w:t xml:space="preserve">identify and analyze </w:t>
      </w:r>
      <w:r w:rsidR="00741A06">
        <w:rPr>
          <w:rFonts w:asciiTheme="majorHAnsi" w:hAnsiTheme="majorHAnsi"/>
        </w:rPr>
        <w:t xml:space="preserve">a </w:t>
      </w:r>
      <w:r w:rsidR="00C04FDD">
        <w:rPr>
          <w:rFonts w:asciiTheme="majorHAnsi" w:hAnsiTheme="majorHAnsi"/>
        </w:rPr>
        <w:t>co</w:t>
      </w:r>
      <w:r w:rsidR="008923F1">
        <w:rPr>
          <w:rFonts w:asciiTheme="majorHAnsi" w:hAnsiTheme="majorHAnsi"/>
        </w:rPr>
        <w:t>-</w:t>
      </w:r>
      <w:r w:rsidR="00C04FDD">
        <w:rPr>
          <w:rFonts w:asciiTheme="majorHAnsi" w:hAnsiTheme="majorHAnsi"/>
        </w:rPr>
        <w:t xml:space="preserve">evolutionary </w:t>
      </w:r>
      <w:r w:rsidR="00917249">
        <w:rPr>
          <w:rFonts w:asciiTheme="majorHAnsi" w:hAnsiTheme="majorHAnsi"/>
        </w:rPr>
        <w:t>relationship</w:t>
      </w:r>
      <w:r w:rsidR="00FC7564" w:rsidRPr="006A1A7A">
        <w:rPr>
          <w:rFonts w:asciiTheme="majorHAnsi" w:hAnsiTheme="majorHAnsi"/>
        </w:rPr>
        <w:t xml:space="preserve"> </w:t>
      </w:r>
      <w:r w:rsidR="00741A06">
        <w:rPr>
          <w:rFonts w:asciiTheme="majorHAnsi" w:hAnsiTheme="majorHAnsi"/>
        </w:rPr>
        <w:t>where a</w:t>
      </w:r>
      <w:r w:rsidR="00741A06" w:rsidRPr="006A1A7A">
        <w:rPr>
          <w:rFonts w:asciiTheme="majorHAnsi" w:hAnsiTheme="majorHAnsi"/>
        </w:rPr>
        <w:t xml:space="preserve"> </w:t>
      </w:r>
      <w:r w:rsidR="00C73C10">
        <w:rPr>
          <w:rFonts w:asciiTheme="majorHAnsi" w:hAnsiTheme="majorHAnsi"/>
        </w:rPr>
        <w:t xml:space="preserve">continuous </w:t>
      </w:r>
      <w:r w:rsidR="00741A06">
        <w:rPr>
          <w:rFonts w:asciiTheme="majorHAnsi" w:hAnsiTheme="majorHAnsi"/>
        </w:rPr>
        <w:t xml:space="preserve">trait </w:t>
      </w:r>
      <w:r w:rsidR="00806E3A">
        <w:rPr>
          <w:rFonts w:asciiTheme="majorHAnsi" w:hAnsiTheme="majorHAnsi"/>
        </w:rPr>
        <w:t>affects</w:t>
      </w:r>
      <w:r w:rsidR="00741A06">
        <w:rPr>
          <w:rFonts w:asciiTheme="majorHAnsi" w:hAnsiTheme="majorHAnsi"/>
        </w:rPr>
        <w:t xml:space="preserve"> the evolution of a </w:t>
      </w:r>
      <w:r w:rsidR="003927DF" w:rsidRPr="00806E3A">
        <w:rPr>
          <w:rFonts w:asciiTheme="majorHAnsi" w:hAnsiTheme="majorHAnsi"/>
        </w:rPr>
        <w:t>discrete</w:t>
      </w:r>
      <w:r w:rsidR="00C73C10" w:rsidRPr="00806E3A">
        <w:rPr>
          <w:rFonts w:asciiTheme="majorHAnsi" w:hAnsiTheme="majorHAnsi"/>
        </w:rPr>
        <w:t xml:space="preserve"> trait </w:t>
      </w:r>
      <w:r w:rsidR="00821212" w:rsidRPr="00806E3A">
        <w:rPr>
          <w:rFonts w:asciiTheme="majorHAnsi" w:hAnsiTheme="majorHAnsi"/>
        </w:rPr>
        <w:fldChar w:fldCharType="begin">
          <w:fldData xml:space="preserve">PEVuZE5vdGU+PENpdGU+PEF1dGhvcj5GZWxzZW5zdGVpbjwvQXV0aG9yPjxZZWFyPjIwMTI8L1ll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</w:fldData>
        </w:fldChar>
      </w:r>
      <w:r w:rsidR="00CC70DD" w:rsidRPr="00806E3A">
        <w:rPr>
          <w:rFonts w:asciiTheme="majorHAnsi" w:hAnsiTheme="majorHAnsi"/>
        </w:rPr>
        <w:instrText xml:space="preserve"> ADDIN EN.CITE </w:instrText>
      </w:r>
      <w:r w:rsidR="00CC70DD" w:rsidRPr="00806E3A">
        <w:rPr>
          <w:rFonts w:asciiTheme="majorHAnsi" w:hAnsiTheme="majorHAnsi"/>
        </w:rPr>
        <w:fldChar w:fldCharType="begin">
          <w:fldData xml:space="preserve">PEVuZE5vdGU+PENpdGU+PEF1dGhvcj5GZWxzZW5zdGVpbjwvQXV0aG9yPjxZZWFyPjIwMTI8L1ll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</w:fldData>
        </w:fldChar>
      </w:r>
      <w:r w:rsidR="00CC70DD" w:rsidRPr="00806E3A">
        <w:rPr>
          <w:rFonts w:asciiTheme="majorHAnsi" w:hAnsiTheme="majorHAnsi"/>
        </w:rPr>
        <w:instrText xml:space="preserve"> ADDIN EN.CITE.DATA </w:instrText>
      </w:r>
      <w:r w:rsidR="00CC70DD" w:rsidRPr="00806E3A">
        <w:rPr>
          <w:rFonts w:asciiTheme="majorHAnsi" w:hAnsiTheme="majorHAnsi"/>
        </w:rPr>
      </w:r>
      <w:r w:rsidR="00CC70DD" w:rsidRPr="00806E3A">
        <w:rPr>
          <w:rFonts w:asciiTheme="majorHAnsi" w:hAnsiTheme="majorHAnsi"/>
        </w:rPr>
        <w:fldChar w:fldCharType="end"/>
      </w:r>
      <w:r w:rsidR="00821212" w:rsidRPr="00806E3A">
        <w:rPr>
          <w:rFonts w:asciiTheme="majorHAnsi" w:hAnsiTheme="majorHAnsi"/>
        </w:rPr>
      </w:r>
      <w:r w:rsidR="00821212" w:rsidRPr="00806E3A">
        <w:rPr>
          <w:rFonts w:asciiTheme="majorHAnsi" w:hAnsiTheme="majorHAnsi"/>
        </w:rPr>
        <w:fldChar w:fldCharType="separate"/>
      </w:r>
      <w:r w:rsidR="00CC70DD" w:rsidRPr="00806E3A">
        <w:rPr>
          <w:rFonts w:asciiTheme="majorHAnsi" w:hAnsiTheme="majorHAnsi"/>
          <w:noProof/>
        </w:rPr>
        <w:t>(but see Hadfield 2010; Felsenstein 2012)</w:t>
      </w:r>
      <w:r w:rsidR="00821212" w:rsidRPr="00806E3A">
        <w:rPr>
          <w:rFonts w:asciiTheme="majorHAnsi" w:hAnsiTheme="majorHAnsi"/>
        </w:rPr>
        <w:fldChar w:fldCharType="end"/>
      </w:r>
      <w:r w:rsidR="00821212" w:rsidRPr="006A1A7A">
        <w:rPr>
          <w:rFonts w:asciiTheme="majorHAnsi" w:hAnsiTheme="majorHAnsi"/>
        </w:rPr>
        <w:t>.</w:t>
      </w:r>
      <w:r w:rsidR="00655310" w:rsidRPr="006A1A7A">
        <w:rPr>
          <w:rFonts w:asciiTheme="majorHAnsi" w:hAnsiTheme="majorHAnsi"/>
        </w:rPr>
        <w:t xml:space="preserve">  </w:t>
      </w:r>
    </w:p>
    <w:p w14:paraId="0CD60513" w14:textId="77777777" w:rsidR="00655310" w:rsidRPr="006A1A7A" w:rsidRDefault="00655310" w:rsidP="00655B2B">
      <w:pPr>
        <w:rPr>
          <w:rFonts w:asciiTheme="majorHAnsi" w:hAnsiTheme="majorHAnsi"/>
        </w:rPr>
      </w:pPr>
    </w:p>
    <w:p w14:paraId="30F068CE" w14:textId="5FB199B8" w:rsidR="00EF6055" w:rsidRDefault="00FF2C52" w:rsidP="000340C9">
      <w:pPr>
        <w:rPr>
          <w:rFonts w:asciiTheme="majorHAnsi" w:hAnsiTheme="majorHAnsi"/>
        </w:rPr>
      </w:pPr>
      <w:r>
        <w:rPr>
          <w:rFonts w:asciiTheme="majorHAnsi" w:hAnsiTheme="majorHAnsi"/>
        </w:rPr>
        <w:t>I</w:t>
      </w:r>
      <w:r w:rsidR="009270E1" w:rsidRPr="006A1A7A">
        <w:rPr>
          <w:rFonts w:asciiTheme="majorHAnsi" w:hAnsiTheme="majorHAnsi"/>
        </w:rPr>
        <w:t>n a recent study of sex chromosome evolution</w:t>
      </w:r>
      <w:r w:rsidR="00537333">
        <w:rPr>
          <w:rFonts w:asciiTheme="majorHAnsi" w:hAnsiTheme="majorHAnsi"/>
        </w:rPr>
        <w:t>,</w:t>
      </w:r>
      <w:r w:rsidR="009270E1" w:rsidRPr="006A1A7A">
        <w:rPr>
          <w:rFonts w:asciiTheme="majorHAnsi" w:hAnsiTheme="majorHAnsi"/>
        </w:rPr>
        <w:t xml:space="preserve"> we were interested in testing whether </w:t>
      </w:r>
      <w:r w:rsidR="002714F9">
        <w:rPr>
          <w:rFonts w:asciiTheme="majorHAnsi" w:hAnsiTheme="majorHAnsi"/>
        </w:rPr>
        <w:t>loss of</w:t>
      </w:r>
      <w:r w:rsidR="007B13F2">
        <w:rPr>
          <w:rFonts w:asciiTheme="majorHAnsi" w:hAnsiTheme="majorHAnsi"/>
        </w:rPr>
        <w:t xml:space="preserve"> the</w:t>
      </w:r>
      <w:r w:rsidR="002714F9">
        <w:rPr>
          <w:rFonts w:asciiTheme="majorHAnsi" w:hAnsiTheme="majorHAnsi"/>
        </w:rPr>
        <w:t xml:space="preserve"> </w:t>
      </w:r>
      <w:r w:rsidR="009270E1" w:rsidRPr="006A1A7A">
        <w:rPr>
          <w:rFonts w:asciiTheme="majorHAnsi" w:hAnsiTheme="majorHAnsi"/>
        </w:rPr>
        <w:t xml:space="preserve">Y chromosome occurred in taxa with </w:t>
      </w:r>
      <w:r w:rsidR="004F12D1">
        <w:rPr>
          <w:rFonts w:asciiTheme="majorHAnsi" w:hAnsiTheme="majorHAnsi"/>
        </w:rPr>
        <w:t xml:space="preserve">a </w:t>
      </w:r>
      <w:r w:rsidR="009270E1" w:rsidRPr="006A1A7A">
        <w:rPr>
          <w:rFonts w:asciiTheme="majorHAnsi" w:hAnsiTheme="majorHAnsi"/>
        </w:rPr>
        <w:t xml:space="preserve">significantly </w:t>
      </w:r>
      <w:r w:rsidR="00FB674F">
        <w:rPr>
          <w:rFonts w:asciiTheme="majorHAnsi" w:hAnsiTheme="majorHAnsi"/>
        </w:rPr>
        <w:t xml:space="preserve">higher </w:t>
      </w:r>
      <w:r w:rsidR="006405D6">
        <w:rPr>
          <w:rFonts w:asciiTheme="majorHAnsi" w:hAnsiTheme="majorHAnsi"/>
        </w:rPr>
        <w:t>total number</w:t>
      </w:r>
      <w:r w:rsidR="00FB674F">
        <w:rPr>
          <w:rFonts w:asciiTheme="majorHAnsi" w:hAnsiTheme="majorHAnsi"/>
        </w:rPr>
        <w:t xml:space="preserve"> </w:t>
      </w:r>
      <w:r w:rsidR="00237276">
        <w:rPr>
          <w:rFonts w:asciiTheme="majorHAnsi" w:hAnsiTheme="majorHAnsi"/>
        </w:rPr>
        <w:t xml:space="preserve">of </w:t>
      </w:r>
      <w:r w:rsidR="00237276" w:rsidRPr="006A1A7A">
        <w:rPr>
          <w:rFonts w:asciiTheme="majorHAnsi" w:hAnsiTheme="majorHAnsi"/>
        </w:rPr>
        <w:t>chromosomes</w:t>
      </w:r>
      <w:r w:rsidR="009270E1" w:rsidRPr="006A1A7A">
        <w:rPr>
          <w:rFonts w:asciiTheme="majorHAnsi" w:hAnsiTheme="majorHAnsi"/>
        </w:rPr>
        <w:t xml:space="preserve"> than would be expected by chance</w:t>
      </w:r>
      <w:r w:rsidR="00174568">
        <w:rPr>
          <w:rFonts w:asciiTheme="majorHAnsi" w:hAnsiTheme="majorHAnsi"/>
        </w:rPr>
        <w:t xml:space="preserve"> </w:t>
      </w:r>
      <w:r w:rsidR="00CC70DD">
        <w:rPr>
          <w:rFonts w:asciiTheme="majorHAnsi" w:hAnsiTheme="majorHAnsi"/>
        </w:rPr>
        <w:fldChar w:fldCharType="begin"/>
      </w:r>
      <w:r w:rsidR="00CC70DD">
        <w:rPr>
          <w:rFonts w:asciiTheme="majorHAnsi" w:hAnsiTheme="majorHAnsi"/>
        </w:rPr>
        <w:instrText xml:space="preserve"> ADDIN EN.CITE &lt;EndNote&gt;&lt;Cite&gt;&lt;Author&gt;Blackmon&lt;/Author&gt;&lt;Year&gt;2015&lt;/Year&gt;&lt;RecNum&gt;1751&lt;/RecNum&gt;&lt;DisplayText&gt;(Blackmon &amp;amp; Demuth 2015)&lt;/DisplayText&gt;&lt;record&gt;&lt;rec-number&gt;1751&lt;/rec-number&gt;&lt;foreign-keys&gt;&lt;key app="EN" db-id="epvtarstqevspaeztvg5esrw0a5xeedx0zxx" timestamp="1437321936"&gt;1751&lt;/key&gt;&lt;/foreign-keys&gt;&lt;ref-type name="Journal Article"&gt;17&lt;/ref-type&gt;&lt;contributors&gt;&lt;authors&gt;&lt;author&gt;Blackmon, Heath&lt;/author&gt;&lt;author&gt;Demuth, J. P.&lt;/author&gt;&lt;/authors&gt;&lt;/contributors&gt;&lt;titles&gt;&lt;title&gt;The fragile Y hypothesis: Y chromosome aneuploidy as a selective pressure in sex chromosome and meiotic mechanism evolution&lt;/title&gt;&lt;secondary-title&gt;Bioessays&lt;/secondary-title&gt;&lt;/titles&gt;&lt;periodical&gt;&lt;full-title&gt;Bioessays&lt;/full-title&gt;&lt;/periodical&gt;&lt;volume&gt;37&lt;/volume&gt;&lt;number&gt;9&lt;/number&gt;&lt;dates&gt;&lt;year&gt;2015&lt;/year&gt;&lt;/dates&gt;&lt;urls&gt;&lt;/urls&gt;&lt;/record&gt;&lt;/Cite&gt;&lt;/EndNote&gt;</w:instrText>
      </w:r>
      <w:r w:rsidR="00CC70DD">
        <w:rPr>
          <w:rFonts w:asciiTheme="majorHAnsi" w:hAnsiTheme="majorHAnsi"/>
        </w:rPr>
        <w:fldChar w:fldCharType="separate"/>
      </w:r>
      <w:r w:rsidR="00CC70DD">
        <w:rPr>
          <w:rFonts w:asciiTheme="majorHAnsi" w:hAnsiTheme="majorHAnsi"/>
          <w:noProof/>
        </w:rPr>
        <w:t>(Blackmon &amp; Demuth 2015)</w:t>
      </w:r>
      <w:r w:rsidR="00CC70DD">
        <w:rPr>
          <w:rFonts w:asciiTheme="majorHAnsi" w:hAnsiTheme="majorHAnsi"/>
        </w:rPr>
        <w:fldChar w:fldCharType="end"/>
      </w:r>
      <w:r w:rsidR="009270E1" w:rsidRPr="006A1A7A">
        <w:rPr>
          <w:rFonts w:asciiTheme="majorHAnsi" w:hAnsiTheme="majorHAnsi"/>
        </w:rPr>
        <w:t xml:space="preserve">.  A number of existing approaches might be employed in such a situation.  </w:t>
      </w:r>
      <w:r w:rsidR="00851095" w:rsidRPr="006A1A7A">
        <w:rPr>
          <w:rFonts w:asciiTheme="majorHAnsi" w:hAnsiTheme="majorHAnsi"/>
        </w:rPr>
        <w:t>First, by discretizing chromosome number into a low and high category</w:t>
      </w:r>
      <w:r w:rsidR="00A9429F">
        <w:rPr>
          <w:rFonts w:asciiTheme="majorHAnsi" w:hAnsiTheme="majorHAnsi"/>
        </w:rPr>
        <w:t>,</w:t>
      </w:r>
      <w:r w:rsidR="00851095" w:rsidRPr="006A1A7A">
        <w:rPr>
          <w:rFonts w:asciiTheme="majorHAnsi" w:hAnsiTheme="majorHAnsi"/>
        </w:rPr>
        <w:t xml:space="preserve"> we could </w:t>
      </w:r>
      <w:r w:rsidR="006D2D47" w:rsidRPr="006A1A7A">
        <w:rPr>
          <w:rFonts w:asciiTheme="majorHAnsi" w:hAnsiTheme="majorHAnsi"/>
        </w:rPr>
        <w:t>apply</w:t>
      </w:r>
      <w:r w:rsidR="00851095" w:rsidRPr="006A1A7A">
        <w:rPr>
          <w:rFonts w:asciiTheme="majorHAnsi" w:hAnsiTheme="majorHAnsi"/>
        </w:rPr>
        <w:t xml:space="preserve"> Pagel’s test for the correlation of two binary characters</w:t>
      </w:r>
      <w:r w:rsidR="00174568">
        <w:rPr>
          <w:rFonts w:asciiTheme="majorHAnsi" w:hAnsiTheme="majorHAnsi"/>
        </w:rPr>
        <w:t xml:space="preserve"> </w:t>
      </w:r>
      <w:r w:rsidR="00904F8A">
        <w:rPr>
          <w:rFonts w:asciiTheme="majorHAnsi" w:hAnsiTheme="majorHAnsi"/>
        </w:rPr>
        <w:fldChar w:fldCharType="begin"/>
      </w:r>
      <w:r w:rsidR="00904F8A">
        <w:rPr>
          <w:rFonts w:asciiTheme="majorHAnsi" w:hAnsiTheme="majorHAnsi"/>
        </w:rPr>
        <w:instrText xml:space="preserve"> ADDIN EN.CITE &lt;EndNote&gt;&lt;Cite&gt;&lt;Author&gt;Pagel&lt;/Author&gt;&lt;Year&gt;1994&lt;/Year&gt;&lt;RecNum&gt;1747&lt;/RecNum&gt;&lt;DisplayText&gt;(Pagel 1994)&lt;/DisplayText&gt;&lt;record&gt;&lt;rec-number&gt;1747&lt;/rec-number&gt;&lt;foreign-keys&gt;&lt;key app="EN" db-id="epvtarstqevspaeztvg5esrw0a5xeedx0zxx" timestamp="1429406888"&gt;1747&lt;/key&gt;&lt;/foreign-keys&gt;&lt;ref-type name="Journal Article"&gt;17&lt;/ref-type&gt;&lt;contributors&gt;&lt;authors&gt;&lt;author&gt;Pagel, Mark&lt;/author&gt;&lt;/authors&gt;&lt;/contributors&gt;&lt;titles&gt;&lt;title&gt;Detecting correlated evolution on phylogenies: a general method for the comparative analysis of discrete characters&lt;/title&gt;&lt;secondary-title&gt;Proceedings of the Royal Society of London. Series B: Biological Sciences&lt;/secondary-title&gt;&lt;/titles&gt;&lt;periodical&gt;&lt;full-title&gt;Proceedings of the Royal Society of London. Series B: Biological Sciences&lt;/full-title&gt;&lt;/periodical&gt;&lt;pages&gt;37-45&lt;/pages&gt;&lt;volume&gt;255&lt;/volume&gt;&lt;number&gt;1342&lt;/number&gt;&lt;dates&gt;&lt;year&gt;1994&lt;/year&gt;&lt;/dates&gt;&lt;isbn&gt;0962-8452&lt;/isbn&gt;&lt;urls&gt;&lt;/urls&gt;&lt;/record&gt;&lt;/Cite&gt;&lt;/EndNote&gt;</w:instrText>
      </w:r>
      <w:r w:rsidR="00904F8A">
        <w:rPr>
          <w:rFonts w:asciiTheme="majorHAnsi" w:hAnsiTheme="majorHAnsi"/>
        </w:rPr>
        <w:fldChar w:fldCharType="separate"/>
      </w:r>
      <w:r w:rsidR="00904F8A">
        <w:rPr>
          <w:rFonts w:asciiTheme="majorHAnsi" w:hAnsiTheme="majorHAnsi"/>
          <w:noProof/>
        </w:rPr>
        <w:t>(Pagel 1994)</w:t>
      </w:r>
      <w:r w:rsidR="00904F8A">
        <w:rPr>
          <w:rFonts w:asciiTheme="majorHAnsi" w:hAnsiTheme="majorHAnsi"/>
        </w:rPr>
        <w:fldChar w:fldCharType="end"/>
      </w:r>
      <w:r w:rsidR="009270E1" w:rsidRPr="006A1A7A">
        <w:rPr>
          <w:rFonts w:asciiTheme="majorHAnsi" w:hAnsiTheme="majorHAnsi"/>
        </w:rPr>
        <w:t>.</w:t>
      </w:r>
      <w:r w:rsidR="00851095" w:rsidRPr="006A1A7A">
        <w:rPr>
          <w:rFonts w:asciiTheme="majorHAnsi" w:hAnsiTheme="majorHAnsi"/>
        </w:rPr>
        <w:t xml:space="preserve">  This approach is problematic</w:t>
      </w:r>
      <w:r w:rsidR="0060705C">
        <w:rPr>
          <w:rFonts w:asciiTheme="majorHAnsi" w:hAnsiTheme="majorHAnsi"/>
        </w:rPr>
        <w:t xml:space="preserve">, however, as </w:t>
      </w:r>
      <w:r w:rsidR="00EA7032">
        <w:rPr>
          <w:rFonts w:asciiTheme="majorHAnsi" w:hAnsiTheme="majorHAnsi"/>
        </w:rPr>
        <w:t>defining</w:t>
      </w:r>
      <w:r w:rsidR="00412787">
        <w:rPr>
          <w:rFonts w:asciiTheme="majorHAnsi" w:hAnsiTheme="majorHAnsi"/>
        </w:rPr>
        <w:t xml:space="preserve"> threshold values for high and low classes </w:t>
      </w:r>
      <w:r w:rsidR="00D5692E">
        <w:rPr>
          <w:rFonts w:asciiTheme="majorHAnsi" w:hAnsiTheme="majorHAnsi"/>
        </w:rPr>
        <w:t xml:space="preserve">involves </w:t>
      </w:r>
      <w:r w:rsidR="00164F62">
        <w:rPr>
          <w:rFonts w:asciiTheme="majorHAnsi" w:hAnsiTheme="majorHAnsi"/>
        </w:rPr>
        <w:t>arbitrary decisions that may not reflect biological reality</w:t>
      </w:r>
      <w:r w:rsidR="0022221E">
        <w:rPr>
          <w:rFonts w:asciiTheme="majorHAnsi" w:hAnsiTheme="majorHAnsi"/>
        </w:rPr>
        <w:t>, and</w:t>
      </w:r>
      <w:r w:rsidR="00CD2C44">
        <w:rPr>
          <w:rFonts w:asciiTheme="majorHAnsi" w:hAnsiTheme="majorHAnsi"/>
        </w:rPr>
        <w:t xml:space="preserve"> </w:t>
      </w:r>
      <w:r w:rsidR="0022221E">
        <w:rPr>
          <w:rFonts w:asciiTheme="majorHAnsi" w:hAnsiTheme="majorHAnsi"/>
        </w:rPr>
        <w:t>i</w:t>
      </w:r>
      <w:r w:rsidR="0085740A">
        <w:rPr>
          <w:rFonts w:asciiTheme="majorHAnsi" w:hAnsiTheme="majorHAnsi"/>
        </w:rPr>
        <w:t xml:space="preserve">f </w:t>
      </w:r>
      <w:r w:rsidR="00052823">
        <w:rPr>
          <w:rFonts w:asciiTheme="majorHAnsi" w:hAnsiTheme="majorHAnsi"/>
        </w:rPr>
        <w:t>several</w:t>
      </w:r>
      <w:r w:rsidR="0085740A">
        <w:rPr>
          <w:rFonts w:asciiTheme="majorHAnsi" w:hAnsiTheme="majorHAnsi"/>
        </w:rPr>
        <w:t xml:space="preserve"> threshold </w:t>
      </w:r>
      <w:r w:rsidR="00D166B5">
        <w:rPr>
          <w:rFonts w:asciiTheme="majorHAnsi" w:hAnsiTheme="majorHAnsi"/>
        </w:rPr>
        <w:t xml:space="preserve">values </w:t>
      </w:r>
      <w:r w:rsidR="0085740A">
        <w:rPr>
          <w:rFonts w:asciiTheme="majorHAnsi" w:hAnsiTheme="majorHAnsi"/>
        </w:rPr>
        <w:t>are tested, p-values</w:t>
      </w:r>
      <w:r w:rsidR="0091423B">
        <w:rPr>
          <w:rFonts w:asciiTheme="majorHAnsi" w:hAnsiTheme="majorHAnsi"/>
        </w:rPr>
        <w:t xml:space="preserve"> should be corrected for multiple </w:t>
      </w:r>
      <w:r w:rsidR="004E2E93">
        <w:rPr>
          <w:rFonts w:asciiTheme="majorHAnsi" w:hAnsiTheme="majorHAnsi"/>
        </w:rPr>
        <w:t>comparisons</w:t>
      </w:r>
      <w:r w:rsidR="0091423B">
        <w:rPr>
          <w:rFonts w:asciiTheme="majorHAnsi" w:hAnsiTheme="majorHAnsi"/>
        </w:rPr>
        <w:t xml:space="preserve">. </w:t>
      </w:r>
      <w:r w:rsidR="00851095" w:rsidRPr="006A1A7A">
        <w:rPr>
          <w:rFonts w:asciiTheme="majorHAnsi" w:hAnsiTheme="majorHAnsi"/>
        </w:rPr>
        <w:t xml:space="preserve">Additionally, by discretizing a continuous variable we </w:t>
      </w:r>
      <w:r w:rsidR="005E68BD">
        <w:rPr>
          <w:rFonts w:asciiTheme="majorHAnsi" w:hAnsiTheme="majorHAnsi"/>
        </w:rPr>
        <w:t xml:space="preserve">effectively </w:t>
      </w:r>
      <w:r w:rsidR="00851095" w:rsidRPr="006A1A7A">
        <w:rPr>
          <w:rFonts w:asciiTheme="majorHAnsi" w:hAnsiTheme="majorHAnsi"/>
        </w:rPr>
        <w:t xml:space="preserve">reduce the amount of data being applied to the problem </w:t>
      </w:r>
      <w:r w:rsidR="006D2D47" w:rsidRPr="006A1A7A">
        <w:rPr>
          <w:rFonts w:asciiTheme="majorHAnsi" w:hAnsiTheme="majorHAnsi"/>
        </w:rPr>
        <w:t>and</w:t>
      </w:r>
      <w:r w:rsidR="00851095" w:rsidRPr="006A1A7A">
        <w:rPr>
          <w:rFonts w:asciiTheme="majorHAnsi" w:hAnsiTheme="majorHAnsi"/>
        </w:rPr>
        <w:t xml:space="preserve"> decrease our power to detect a significant relationship.   </w:t>
      </w:r>
      <w:r w:rsidR="0023605B">
        <w:rPr>
          <w:rFonts w:asciiTheme="majorHAnsi" w:hAnsiTheme="majorHAnsi"/>
        </w:rPr>
        <w:t>Another</w:t>
      </w:r>
      <w:r w:rsidR="006D2D47" w:rsidRPr="006A1A7A">
        <w:rPr>
          <w:rFonts w:asciiTheme="majorHAnsi" w:hAnsiTheme="majorHAnsi"/>
        </w:rPr>
        <w:t xml:space="preserve"> approach would be to assume that our discrete state (presence or absence of a Y chromosome) </w:t>
      </w:r>
      <w:r w:rsidR="00904F8A" w:rsidRPr="006A1A7A">
        <w:rPr>
          <w:rFonts w:asciiTheme="majorHAnsi" w:hAnsiTheme="majorHAnsi"/>
        </w:rPr>
        <w:t>could</w:t>
      </w:r>
      <w:r w:rsidR="006D2D47" w:rsidRPr="006A1A7A">
        <w:rPr>
          <w:rFonts w:asciiTheme="majorHAnsi" w:hAnsiTheme="majorHAnsi"/>
        </w:rPr>
        <w:t xml:space="preserve"> be modeled as if it were </w:t>
      </w:r>
      <w:proofErr w:type="spellStart"/>
      <w:r w:rsidR="006D2D47" w:rsidRPr="006A1A7A">
        <w:rPr>
          <w:rFonts w:asciiTheme="majorHAnsi" w:hAnsiTheme="majorHAnsi"/>
        </w:rPr>
        <w:t>underlied</w:t>
      </w:r>
      <w:proofErr w:type="spellEnd"/>
      <w:r w:rsidR="006D2D47" w:rsidRPr="006A1A7A">
        <w:rPr>
          <w:rFonts w:asciiTheme="majorHAnsi" w:hAnsiTheme="majorHAnsi"/>
        </w:rPr>
        <w:t xml:space="preserve"> by a</w:t>
      </w:r>
      <w:r w:rsidR="00C61036">
        <w:rPr>
          <w:rFonts w:asciiTheme="majorHAnsi" w:hAnsiTheme="majorHAnsi"/>
        </w:rPr>
        <w:t>n</w:t>
      </w:r>
      <w:r w:rsidR="006D2D47" w:rsidRPr="006A1A7A">
        <w:rPr>
          <w:rFonts w:asciiTheme="majorHAnsi" w:hAnsiTheme="majorHAnsi"/>
        </w:rPr>
        <w:t xml:space="preserve"> </w:t>
      </w:r>
      <w:r w:rsidR="00214133">
        <w:rPr>
          <w:rFonts w:asciiTheme="majorHAnsi" w:hAnsiTheme="majorHAnsi"/>
        </w:rPr>
        <w:t>unobserved</w:t>
      </w:r>
      <w:r w:rsidR="00E45B8C">
        <w:rPr>
          <w:rFonts w:asciiTheme="majorHAnsi" w:hAnsiTheme="majorHAnsi"/>
        </w:rPr>
        <w:t xml:space="preserve"> </w:t>
      </w:r>
      <w:r w:rsidR="006D2D47" w:rsidRPr="006A1A7A">
        <w:rPr>
          <w:rFonts w:asciiTheme="majorHAnsi" w:hAnsiTheme="majorHAnsi"/>
        </w:rPr>
        <w:t>continuous trait that we cannot observe.  If this assumption is justified</w:t>
      </w:r>
      <w:r w:rsidR="00AB5B2D">
        <w:rPr>
          <w:rFonts w:asciiTheme="majorHAnsi" w:hAnsiTheme="majorHAnsi"/>
        </w:rPr>
        <w:t>,</w:t>
      </w:r>
      <w:r w:rsidR="006D2D47" w:rsidRPr="006A1A7A">
        <w:rPr>
          <w:rFonts w:asciiTheme="majorHAnsi" w:hAnsiTheme="majorHAnsi"/>
        </w:rPr>
        <w:t xml:space="preserve"> we could employ </w:t>
      </w:r>
      <w:r w:rsidR="00214133">
        <w:rPr>
          <w:rFonts w:asciiTheme="majorHAnsi" w:hAnsiTheme="majorHAnsi"/>
        </w:rPr>
        <w:t>the</w:t>
      </w:r>
      <w:r w:rsidR="00214133" w:rsidRPr="006A1A7A">
        <w:rPr>
          <w:rFonts w:asciiTheme="majorHAnsi" w:hAnsiTheme="majorHAnsi"/>
        </w:rPr>
        <w:t xml:space="preserve"> </w:t>
      </w:r>
      <w:r w:rsidR="006D2D47" w:rsidRPr="006A1A7A">
        <w:rPr>
          <w:rFonts w:asciiTheme="majorHAnsi" w:hAnsiTheme="majorHAnsi"/>
        </w:rPr>
        <w:lastRenderedPageBreak/>
        <w:t xml:space="preserve">threshold model </w:t>
      </w:r>
      <w:r w:rsidR="00A31305">
        <w:rPr>
          <w:rFonts w:asciiTheme="majorHAnsi" w:hAnsiTheme="majorHAnsi"/>
        </w:rPr>
        <w:fldChar w:fldCharType="begin">
          <w:fldData xml:space="preserve">PEVuZE5vdGU+PENpdGU+PEF1dGhvcj5GZWxzZW5zdGVpbjwvQXV0aG9yPjxZZWFyPjIwMTI8L1ll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</w:fldData>
        </w:fldChar>
      </w:r>
      <w:r w:rsidR="00684F09">
        <w:rPr>
          <w:rFonts w:asciiTheme="majorHAnsi" w:hAnsiTheme="majorHAnsi"/>
        </w:rPr>
        <w:instrText xml:space="preserve"> ADDIN EN.CITE </w:instrText>
      </w:r>
      <w:r w:rsidR="00684F09">
        <w:rPr>
          <w:rFonts w:asciiTheme="majorHAnsi" w:hAnsiTheme="majorHAnsi"/>
        </w:rPr>
        <w:fldChar w:fldCharType="begin">
          <w:fldData xml:space="preserve">PEVuZE5vdGU+PENpdGU+PEF1dGhvcj5GZWxzZW5zdGVpbjwvQXV0aG9yPjxZZWFyPjIwMTI8L1ll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</w:fldData>
        </w:fldChar>
      </w:r>
      <w:r w:rsidR="00684F09">
        <w:rPr>
          <w:rFonts w:asciiTheme="majorHAnsi" w:hAnsiTheme="majorHAnsi"/>
        </w:rPr>
        <w:instrText xml:space="preserve"> ADDIN EN.CITE.DATA </w:instrText>
      </w:r>
      <w:r w:rsidR="00684F09">
        <w:rPr>
          <w:rFonts w:asciiTheme="majorHAnsi" w:hAnsiTheme="majorHAnsi"/>
        </w:rPr>
      </w:r>
      <w:r w:rsidR="00684F09">
        <w:rPr>
          <w:rFonts w:asciiTheme="majorHAnsi" w:hAnsiTheme="majorHAnsi"/>
        </w:rPr>
        <w:fldChar w:fldCharType="end"/>
      </w:r>
      <w:r w:rsidR="00A31305">
        <w:rPr>
          <w:rFonts w:asciiTheme="majorHAnsi" w:hAnsiTheme="majorHAnsi"/>
        </w:rPr>
      </w:r>
      <w:r w:rsidR="00A31305">
        <w:rPr>
          <w:rFonts w:asciiTheme="majorHAnsi" w:hAnsiTheme="majorHAnsi"/>
        </w:rPr>
        <w:fldChar w:fldCharType="separate"/>
      </w:r>
      <w:r w:rsidR="00684F09">
        <w:rPr>
          <w:rFonts w:asciiTheme="majorHAnsi" w:hAnsiTheme="majorHAnsi"/>
          <w:noProof/>
        </w:rPr>
        <w:t>(Wright 1934; Felsenstein 2012)</w:t>
      </w:r>
      <w:r w:rsidR="00A31305">
        <w:rPr>
          <w:rFonts w:asciiTheme="majorHAnsi" w:hAnsiTheme="majorHAnsi"/>
        </w:rPr>
        <w:fldChar w:fldCharType="end"/>
      </w:r>
      <w:r w:rsidR="00C83949" w:rsidRPr="006A1A7A">
        <w:rPr>
          <w:rFonts w:asciiTheme="majorHAnsi" w:hAnsiTheme="majorHAnsi"/>
        </w:rPr>
        <w:t xml:space="preserve">.   This approach would allow us to estimate the correlation between chromosome number and presence or absence of the Y chromosome.  A </w:t>
      </w:r>
      <w:r w:rsidR="008D3168">
        <w:rPr>
          <w:rFonts w:asciiTheme="majorHAnsi" w:hAnsiTheme="majorHAnsi"/>
        </w:rPr>
        <w:t>third</w:t>
      </w:r>
      <w:r w:rsidR="00AE352B" w:rsidRPr="006A1A7A">
        <w:rPr>
          <w:rFonts w:asciiTheme="majorHAnsi" w:hAnsiTheme="majorHAnsi"/>
        </w:rPr>
        <w:t xml:space="preserve"> </w:t>
      </w:r>
      <w:r w:rsidR="00C83949" w:rsidRPr="006A1A7A">
        <w:rPr>
          <w:rFonts w:asciiTheme="majorHAnsi" w:hAnsiTheme="majorHAnsi"/>
        </w:rPr>
        <w:t xml:space="preserve">approach would be to use a phylogenetic mixed model treating chromosome number as a </w:t>
      </w:r>
      <w:r w:rsidR="00542175">
        <w:rPr>
          <w:rFonts w:asciiTheme="majorHAnsi" w:hAnsiTheme="majorHAnsi"/>
        </w:rPr>
        <w:t>predictor</w:t>
      </w:r>
      <w:r w:rsidR="00542175" w:rsidRPr="006A1A7A">
        <w:rPr>
          <w:rFonts w:asciiTheme="majorHAnsi" w:hAnsiTheme="majorHAnsi"/>
        </w:rPr>
        <w:t xml:space="preserve"> </w:t>
      </w:r>
      <w:r w:rsidR="00C83949" w:rsidRPr="006A1A7A">
        <w:rPr>
          <w:rFonts w:asciiTheme="majorHAnsi" w:hAnsiTheme="majorHAnsi"/>
        </w:rPr>
        <w:t xml:space="preserve">variable and presence or absence of the Y chromosome as a </w:t>
      </w:r>
      <w:r w:rsidR="00542175">
        <w:rPr>
          <w:rFonts w:asciiTheme="majorHAnsi" w:hAnsiTheme="majorHAnsi"/>
        </w:rPr>
        <w:t>response</w:t>
      </w:r>
      <w:r w:rsidR="00542175" w:rsidRPr="006A1A7A">
        <w:rPr>
          <w:rFonts w:asciiTheme="majorHAnsi" w:hAnsiTheme="majorHAnsi"/>
        </w:rPr>
        <w:t xml:space="preserve"> </w:t>
      </w:r>
      <w:r w:rsidR="00C83949" w:rsidRPr="006A1A7A">
        <w:rPr>
          <w:rFonts w:asciiTheme="majorHAnsi" w:hAnsiTheme="majorHAnsi"/>
        </w:rPr>
        <w:t>variable</w:t>
      </w:r>
      <w:r w:rsidR="00174568">
        <w:rPr>
          <w:rFonts w:asciiTheme="majorHAnsi" w:hAnsiTheme="majorHAnsi"/>
        </w:rPr>
        <w:t xml:space="preserve"> </w:t>
      </w:r>
      <w:r w:rsidR="00E44A47">
        <w:rPr>
          <w:rFonts w:asciiTheme="majorHAnsi" w:hAnsiTheme="majorHAnsi"/>
        </w:rPr>
        <w:fldChar w:fldCharType="begin"/>
      </w:r>
      <w:r w:rsidR="00E44A47">
        <w:rPr>
          <w:rFonts w:asciiTheme="majorHAnsi" w:hAnsiTheme="majorHAnsi"/>
        </w:rPr>
        <w:instrText xml:space="preserve"> ADDIN EN.CITE &lt;EndNote&gt;&lt;Cite&gt;&lt;Author&gt;Hadfield&lt;/Author&gt;&lt;Year&gt;2010&lt;/Year&gt;&lt;RecNum&gt;1355&lt;/RecNum&gt;&lt;DisplayText&gt;(Hadfield 2010)&lt;/DisplayText&gt;&lt;record&gt;&lt;rec-number&gt;1355&lt;/rec-number&gt;&lt;foreign-keys&gt;&lt;key app="EN" db-id="epvtarstqevspaeztvg5esrw0a5xeedx0zxx" timestamp="1382998206"&gt;1355&lt;/key&gt;&lt;key app="ENWeb" db-id=""&gt;0&lt;/key&gt;&lt;/foreign-keys&gt;&lt;ref-type name="Journal Article"&gt;17&lt;/ref-type&gt;&lt;contributors&gt;&lt;authors&gt;&lt;author&gt;Hadfield, J.D.&lt;/author&gt;&lt;/authors&gt;&lt;/contributors&gt;&lt;titles&gt;&lt;title&gt;MCMC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00E44A47">
        <w:rPr>
          <w:rFonts w:asciiTheme="majorHAnsi" w:hAnsiTheme="majorHAnsi"/>
        </w:rPr>
        <w:fldChar w:fldCharType="separate"/>
      </w:r>
      <w:r w:rsidR="00E44A47">
        <w:rPr>
          <w:rFonts w:asciiTheme="majorHAnsi" w:hAnsiTheme="majorHAnsi"/>
          <w:noProof/>
        </w:rPr>
        <w:t>(Hadfield 2010)</w:t>
      </w:r>
      <w:r w:rsidR="00E44A47">
        <w:rPr>
          <w:rFonts w:asciiTheme="majorHAnsi" w:hAnsiTheme="majorHAnsi"/>
        </w:rPr>
        <w:fldChar w:fldCharType="end"/>
      </w:r>
      <w:r w:rsidR="00C83949" w:rsidRPr="006A1A7A">
        <w:rPr>
          <w:rFonts w:asciiTheme="majorHAnsi" w:hAnsiTheme="majorHAnsi"/>
        </w:rPr>
        <w:t xml:space="preserve">.  </w:t>
      </w:r>
    </w:p>
    <w:p w14:paraId="67C7D8E8" w14:textId="754F2174" w:rsidR="00724453" w:rsidRDefault="00C83949" w:rsidP="000340C9">
      <w:pPr>
        <w:rPr>
          <w:rFonts w:asciiTheme="majorHAnsi" w:hAnsiTheme="majorHAnsi"/>
        </w:rPr>
      </w:pPr>
      <w:r w:rsidRPr="006A1A7A">
        <w:rPr>
          <w:rFonts w:asciiTheme="majorHAnsi" w:hAnsiTheme="majorHAnsi"/>
        </w:rPr>
        <w:t xml:space="preserve">Of these </w:t>
      </w:r>
      <w:r w:rsidR="005F2AF8">
        <w:rPr>
          <w:rFonts w:asciiTheme="majorHAnsi" w:hAnsiTheme="majorHAnsi"/>
        </w:rPr>
        <w:t xml:space="preserve">three </w:t>
      </w:r>
      <w:r w:rsidRPr="006A1A7A">
        <w:rPr>
          <w:rFonts w:asciiTheme="majorHAnsi" w:hAnsiTheme="majorHAnsi"/>
        </w:rPr>
        <w:t>approaches</w:t>
      </w:r>
      <w:r w:rsidR="00BA20F9">
        <w:rPr>
          <w:rFonts w:asciiTheme="majorHAnsi" w:hAnsiTheme="majorHAnsi"/>
        </w:rPr>
        <w:t>,</w:t>
      </w:r>
      <w:r w:rsidRPr="006A1A7A">
        <w:rPr>
          <w:rFonts w:asciiTheme="majorHAnsi" w:hAnsiTheme="majorHAnsi"/>
        </w:rPr>
        <w:t xml:space="preserve"> the latter two are perhaps the most frequently applied </w:t>
      </w:r>
      <w:r w:rsidR="00600777">
        <w:rPr>
          <w:rFonts w:asciiTheme="majorHAnsi" w:hAnsiTheme="majorHAnsi"/>
        </w:rPr>
        <w:t>in</w:t>
      </w:r>
      <w:r w:rsidR="008C0B3D">
        <w:rPr>
          <w:rFonts w:asciiTheme="majorHAnsi" w:hAnsiTheme="majorHAnsi"/>
        </w:rPr>
        <w:t xml:space="preserve"> </w:t>
      </w:r>
      <w:r w:rsidR="006276D8">
        <w:rPr>
          <w:rFonts w:asciiTheme="majorHAnsi" w:hAnsiTheme="majorHAnsi"/>
        </w:rPr>
        <w:t>s</w:t>
      </w:r>
      <w:r w:rsidR="00103DBD">
        <w:rPr>
          <w:rFonts w:asciiTheme="majorHAnsi" w:hAnsiTheme="majorHAnsi"/>
        </w:rPr>
        <w:t>uch</w:t>
      </w:r>
      <w:r w:rsidR="00E87F53">
        <w:rPr>
          <w:rFonts w:asciiTheme="majorHAnsi" w:hAnsiTheme="majorHAnsi"/>
        </w:rPr>
        <w:t xml:space="preserve"> </w:t>
      </w:r>
      <w:r w:rsidRPr="006A1A7A">
        <w:rPr>
          <w:rFonts w:asciiTheme="majorHAnsi" w:hAnsiTheme="majorHAnsi"/>
        </w:rPr>
        <w:t>situations</w:t>
      </w:r>
      <w:r w:rsidR="009C21F9">
        <w:rPr>
          <w:rFonts w:asciiTheme="majorHAnsi" w:hAnsiTheme="majorHAnsi"/>
        </w:rPr>
        <w:t>,</w:t>
      </w:r>
      <w:r w:rsidR="000340C9" w:rsidRPr="006A1A7A">
        <w:rPr>
          <w:rFonts w:asciiTheme="majorHAnsi" w:hAnsiTheme="majorHAnsi"/>
        </w:rPr>
        <w:t xml:space="preserve"> but </w:t>
      </w:r>
      <w:r w:rsidR="00741A06">
        <w:rPr>
          <w:rFonts w:asciiTheme="majorHAnsi" w:hAnsiTheme="majorHAnsi"/>
        </w:rPr>
        <w:t>both</w:t>
      </w:r>
      <w:r w:rsidR="00741A06" w:rsidRPr="006A1A7A">
        <w:rPr>
          <w:rFonts w:asciiTheme="majorHAnsi" w:hAnsiTheme="majorHAnsi"/>
        </w:rPr>
        <w:t xml:space="preserve"> </w:t>
      </w:r>
      <w:r w:rsidR="000340C9" w:rsidRPr="006A1A7A">
        <w:rPr>
          <w:rFonts w:asciiTheme="majorHAnsi" w:hAnsiTheme="majorHAnsi"/>
        </w:rPr>
        <w:t xml:space="preserve">can suffer from the same </w:t>
      </w:r>
      <w:r w:rsidR="004059BF" w:rsidRPr="006A1A7A">
        <w:rPr>
          <w:rFonts w:asciiTheme="majorHAnsi" w:hAnsiTheme="majorHAnsi"/>
        </w:rPr>
        <w:t>problem</w:t>
      </w:r>
      <w:r w:rsidR="00767C7B">
        <w:rPr>
          <w:rFonts w:asciiTheme="majorHAnsi" w:hAnsiTheme="majorHAnsi"/>
        </w:rPr>
        <w:t>:</w:t>
      </w:r>
      <w:r w:rsidR="000340C9" w:rsidRPr="006A1A7A">
        <w:rPr>
          <w:rFonts w:asciiTheme="majorHAnsi" w:hAnsiTheme="majorHAnsi"/>
        </w:rPr>
        <w:t xml:space="preserve"> correlation does not </w:t>
      </w:r>
      <w:r w:rsidR="004059BF">
        <w:rPr>
          <w:rFonts w:asciiTheme="majorHAnsi" w:hAnsiTheme="majorHAnsi"/>
        </w:rPr>
        <w:t>provide information about the</w:t>
      </w:r>
      <w:r w:rsidR="000340C9" w:rsidRPr="006A1A7A">
        <w:rPr>
          <w:rFonts w:asciiTheme="majorHAnsi" w:hAnsiTheme="majorHAnsi"/>
        </w:rPr>
        <w:t xml:space="preserve"> direction of causality</w:t>
      </w:r>
      <w:r w:rsidR="004059BF">
        <w:rPr>
          <w:rFonts w:asciiTheme="majorHAnsi" w:hAnsiTheme="majorHAnsi"/>
        </w:rPr>
        <w:t>. For example, d</w:t>
      </w:r>
      <w:r w:rsidR="000340C9" w:rsidRPr="006A1A7A">
        <w:rPr>
          <w:rFonts w:asciiTheme="majorHAnsi" w:hAnsiTheme="majorHAnsi"/>
        </w:rPr>
        <w:t xml:space="preserve">oes high chromosome number lead to Y chromosome loss or does Y chromosome loss lead to high chromosome number? </w:t>
      </w:r>
    </w:p>
    <w:p w14:paraId="1EF6A486" w14:textId="6E75E8CC" w:rsidR="00542175" w:rsidRDefault="00CA06B9" w:rsidP="000340C9">
      <w:pPr>
        <w:rPr>
          <w:rFonts w:asciiTheme="majorHAnsi" w:hAnsiTheme="majorHAnsi"/>
        </w:rPr>
      </w:pPr>
      <w:r>
        <w:rPr>
          <w:rFonts w:asciiTheme="majorHAnsi" w:hAnsiTheme="majorHAnsi"/>
        </w:rPr>
        <w:t xml:space="preserve">In light of these issues, </w:t>
      </w:r>
      <w:r w:rsidR="00896645">
        <w:rPr>
          <w:rFonts w:asciiTheme="majorHAnsi" w:hAnsiTheme="majorHAnsi"/>
        </w:rPr>
        <w:t xml:space="preserve">we </w:t>
      </w:r>
      <w:r w:rsidR="00B33D14">
        <w:rPr>
          <w:rFonts w:asciiTheme="majorHAnsi" w:hAnsiTheme="majorHAnsi"/>
        </w:rPr>
        <w:t xml:space="preserve">have </w:t>
      </w:r>
      <w:r w:rsidR="00896645">
        <w:rPr>
          <w:rFonts w:asciiTheme="majorHAnsi" w:hAnsiTheme="majorHAnsi"/>
        </w:rPr>
        <w:t xml:space="preserve">developed a </w:t>
      </w:r>
      <w:r w:rsidR="00542175">
        <w:rPr>
          <w:rFonts w:asciiTheme="majorHAnsi" w:hAnsiTheme="majorHAnsi"/>
        </w:rPr>
        <w:t>flexible</w:t>
      </w:r>
      <w:r w:rsidR="00542175">
        <w:rPr>
          <w:rFonts w:asciiTheme="majorHAnsi" w:hAnsiTheme="majorHAnsi"/>
        </w:rPr>
        <w:t xml:space="preserve"> </w:t>
      </w:r>
      <w:r w:rsidR="002031C6">
        <w:rPr>
          <w:rFonts w:asciiTheme="majorHAnsi" w:hAnsiTheme="majorHAnsi"/>
        </w:rPr>
        <w:t xml:space="preserve">statistical test to </w:t>
      </w:r>
      <w:r w:rsidR="00980DAA">
        <w:rPr>
          <w:rFonts w:asciiTheme="majorHAnsi" w:hAnsiTheme="majorHAnsi"/>
        </w:rPr>
        <w:t>infer</w:t>
      </w:r>
      <w:r w:rsidR="009979B8">
        <w:rPr>
          <w:rFonts w:asciiTheme="majorHAnsi" w:hAnsiTheme="majorHAnsi"/>
        </w:rPr>
        <w:t xml:space="preserve"> significant </w:t>
      </w:r>
      <w:r w:rsidR="00D04B75">
        <w:rPr>
          <w:rFonts w:asciiTheme="majorHAnsi" w:hAnsiTheme="majorHAnsi"/>
        </w:rPr>
        <w:t>rela</w:t>
      </w:r>
      <w:r w:rsidR="0097799C">
        <w:rPr>
          <w:rFonts w:asciiTheme="majorHAnsi" w:hAnsiTheme="majorHAnsi"/>
        </w:rPr>
        <w:t>tionship</w:t>
      </w:r>
      <w:r w:rsidR="000D1218">
        <w:rPr>
          <w:rFonts w:asciiTheme="majorHAnsi" w:hAnsiTheme="majorHAnsi"/>
        </w:rPr>
        <w:t>s</w:t>
      </w:r>
      <w:r w:rsidR="00D04B75">
        <w:rPr>
          <w:rFonts w:asciiTheme="majorHAnsi" w:hAnsiTheme="majorHAnsi"/>
        </w:rPr>
        <w:t xml:space="preserve"> between </w:t>
      </w:r>
      <w:r w:rsidR="00C65B39">
        <w:rPr>
          <w:rFonts w:asciiTheme="majorHAnsi" w:hAnsiTheme="majorHAnsi"/>
        </w:rPr>
        <w:t>the</w:t>
      </w:r>
      <w:r w:rsidR="00393697">
        <w:rPr>
          <w:rFonts w:asciiTheme="majorHAnsi" w:hAnsiTheme="majorHAnsi"/>
        </w:rPr>
        <w:t xml:space="preserve"> </w:t>
      </w:r>
      <w:r w:rsidR="009838ED">
        <w:rPr>
          <w:rFonts w:asciiTheme="majorHAnsi" w:hAnsiTheme="majorHAnsi"/>
        </w:rPr>
        <w:t xml:space="preserve">value of a continuous trait and </w:t>
      </w:r>
      <w:r w:rsidR="00542175">
        <w:rPr>
          <w:rFonts w:asciiTheme="majorHAnsi" w:hAnsiTheme="majorHAnsi"/>
        </w:rPr>
        <w:t xml:space="preserve">transitions in the </w:t>
      </w:r>
      <w:r w:rsidR="002B2194">
        <w:rPr>
          <w:rFonts w:asciiTheme="majorHAnsi" w:hAnsiTheme="majorHAnsi"/>
        </w:rPr>
        <w:t>state of a discrete trait</w:t>
      </w:r>
      <w:r w:rsidR="00D746FE">
        <w:rPr>
          <w:rFonts w:asciiTheme="majorHAnsi" w:hAnsiTheme="majorHAnsi"/>
        </w:rPr>
        <w:t>.</w:t>
      </w:r>
      <w:r w:rsidR="00C45190">
        <w:rPr>
          <w:rFonts w:asciiTheme="majorHAnsi" w:hAnsiTheme="majorHAnsi"/>
        </w:rPr>
        <w:t xml:space="preserve"> </w:t>
      </w:r>
      <w:r w:rsidR="00542175">
        <w:rPr>
          <w:rFonts w:asciiTheme="majorHAnsi" w:hAnsiTheme="majorHAnsi"/>
        </w:rPr>
        <w:t xml:space="preserve">The flexibility of our approach comes from the fact that we can choose to reconstruct the continuous trait using all data or in cases where there is a clear derived and ancestral condition we can restrict our reconstruction of the continuous trait to only use data from species that have retained the ancestral condition of the discrete trait. This approach allows us to control for the biological reality that </w:t>
      </w:r>
      <w:proofErr w:type="spellStart"/>
      <w:r w:rsidR="00542175">
        <w:rPr>
          <w:rFonts w:asciiTheme="majorHAnsi" w:hAnsiTheme="majorHAnsi"/>
        </w:rPr>
        <w:t>their</w:t>
      </w:r>
      <w:proofErr w:type="spellEnd"/>
      <w:r w:rsidR="00542175">
        <w:rPr>
          <w:rFonts w:asciiTheme="majorHAnsi" w:hAnsiTheme="majorHAnsi"/>
        </w:rPr>
        <w:t xml:space="preserve"> may be feedback where the derived condition of the discrete trait can impact the evolution of the continuous trait.</w:t>
      </w:r>
    </w:p>
    <w:p w14:paraId="1EF6A486" w14:textId="6E75E8CC" w:rsidR="00362D35" w:rsidRPr="006A1A7A" w:rsidRDefault="00542175" w:rsidP="00542175">
      <w:pPr>
        <w:rPr>
          <w:rFonts w:asciiTheme="majorHAnsi" w:hAnsiTheme="majorHAnsi"/>
        </w:rPr>
      </w:pPr>
      <w:r>
        <w:rPr>
          <w:rFonts w:asciiTheme="majorHAnsi" w:hAnsiTheme="majorHAnsi"/>
        </w:rPr>
        <w:t>Briefly, our approach estimates</w:t>
      </w:r>
      <w:r w:rsidR="008B73F6" w:rsidRPr="006A1A7A">
        <w:rPr>
          <w:rFonts w:asciiTheme="majorHAnsi" w:hAnsiTheme="majorHAnsi"/>
        </w:rPr>
        <w:t xml:space="preserve"> the </w:t>
      </w:r>
      <w:r w:rsidR="002A6E9B" w:rsidRPr="006A1A7A">
        <w:rPr>
          <w:rFonts w:asciiTheme="majorHAnsi" w:hAnsiTheme="majorHAnsi"/>
        </w:rPr>
        <w:t xml:space="preserve">mean </w:t>
      </w:r>
      <w:r w:rsidR="008B73F6" w:rsidRPr="006A1A7A">
        <w:rPr>
          <w:rFonts w:asciiTheme="majorHAnsi" w:hAnsiTheme="majorHAnsi"/>
        </w:rPr>
        <w:t>value of the continuous trait</w:t>
      </w:r>
      <w:r w:rsidR="0027738E" w:rsidRPr="006A1A7A">
        <w:rPr>
          <w:rFonts w:asciiTheme="majorHAnsi" w:hAnsiTheme="majorHAnsi"/>
        </w:rPr>
        <w:t xml:space="preserve"> </w:t>
      </w:r>
      <w:r w:rsidR="008B73F6" w:rsidRPr="006A1A7A">
        <w:rPr>
          <w:rFonts w:asciiTheme="majorHAnsi" w:hAnsiTheme="majorHAnsi"/>
        </w:rPr>
        <w:t xml:space="preserve">when </w:t>
      </w:r>
      <w:r w:rsidR="0027738E" w:rsidRPr="006A1A7A">
        <w:rPr>
          <w:rFonts w:asciiTheme="majorHAnsi" w:hAnsiTheme="majorHAnsi"/>
        </w:rPr>
        <w:t xml:space="preserve">the </w:t>
      </w:r>
      <w:r w:rsidR="004059BF">
        <w:rPr>
          <w:rFonts w:asciiTheme="majorHAnsi" w:hAnsiTheme="majorHAnsi"/>
        </w:rPr>
        <w:t>discrete</w:t>
      </w:r>
      <w:r w:rsidR="0027738E" w:rsidRPr="006A1A7A">
        <w:rPr>
          <w:rFonts w:asciiTheme="majorHAnsi" w:hAnsiTheme="majorHAnsi"/>
        </w:rPr>
        <w:t xml:space="preserve"> character </w:t>
      </w:r>
      <w:r>
        <w:rPr>
          <w:rFonts w:asciiTheme="majorHAnsi" w:hAnsiTheme="majorHAnsi"/>
        </w:rPr>
        <w:t xml:space="preserve">transitions </w:t>
      </w:r>
      <w:r w:rsidR="00C36ED0">
        <w:rPr>
          <w:rFonts w:asciiTheme="majorHAnsi" w:hAnsiTheme="majorHAnsi"/>
        </w:rPr>
        <w:t>and</w:t>
      </w:r>
      <w:r w:rsidR="00D751A1">
        <w:rPr>
          <w:rFonts w:asciiTheme="majorHAnsi" w:hAnsiTheme="majorHAnsi"/>
        </w:rPr>
        <w:t xml:space="preserve"> </w:t>
      </w:r>
      <w:r>
        <w:rPr>
          <w:rFonts w:asciiTheme="majorHAnsi" w:hAnsiTheme="majorHAnsi"/>
        </w:rPr>
        <w:t xml:space="preserve">we </w:t>
      </w:r>
      <w:r w:rsidR="00CE3B8E">
        <w:rPr>
          <w:rFonts w:asciiTheme="majorHAnsi" w:hAnsiTheme="majorHAnsi"/>
        </w:rPr>
        <w:t>evaluat</w:t>
      </w:r>
      <w:r>
        <w:rPr>
          <w:rFonts w:asciiTheme="majorHAnsi" w:hAnsiTheme="majorHAnsi"/>
        </w:rPr>
        <w:t>e</w:t>
      </w:r>
      <w:r w:rsidR="00B6628B">
        <w:rPr>
          <w:rFonts w:asciiTheme="majorHAnsi" w:hAnsiTheme="majorHAnsi"/>
        </w:rPr>
        <w:t xml:space="preserve"> significance </w:t>
      </w:r>
      <w:r w:rsidR="009838ED">
        <w:rPr>
          <w:rFonts w:asciiTheme="majorHAnsi" w:hAnsiTheme="majorHAnsi"/>
        </w:rPr>
        <w:t>of this mean value by comparison</w:t>
      </w:r>
      <w:r w:rsidR="00684F09">
        <w:rPr>
          <w:rFonts w:asciiTheme="majorHAnsi" w:hAnsiTheme="majorHAnsi"/>
        </w:rPr>
        <w:t xml:space="preserve"> </w:t>
      </w:r>
      <w:r w:rsidR="008B73F6" w:rsidRPr="006A1A7A">
        <w:rPr>
          <w:rFonts w:asciiTheme="majorHAnsi" w:hAnsiTheme="majorHAnsi"/>
        </w:rPr>
        <w:t xml:space="preserve">to a null distribution </w:t>
      </w:r>
      <w:r w:rsidR="002C4689">
        <w:rPr>
          <w:rFonts w:asciiTheme="majorHAnsi" w:hAnsiTheme="majorHAnsi"/>
        </w:rPr>
        <w:t xml:space="preserve">that is </w:t>
      </w:r>
      <w:r w:rsidR="008B73F6" w:rsidRPr="006A1A7A">
        <w:rPr>
          <w:rFonts w:asciiTheme="majorHAnsi" w:hAnsiTheme="majorHAnsi"/>
        </w:rPr>
        <w:t>expected if there was no relationship between the traits being studied.</w:t>
      </w:r>
      <w:r w:rsidR="00790EED">
        <w:rPr>
          <w:rFonts w:asciiTheme="majorHAnsi" w:hAnsiTheme="majorHAnsi"/>
        </w:rPr>
        <w:t xml:space="preserve"> </w:t>
      </w:r>
      <w:r w:rsidR="006702D2" w:rsidRPr="0093445A">
        <w:rPr>
          <w:rFonts w:asciiTheme="majorHAnsi" w:hAnsiTheme="majorHAnsi"/>
          <w:highlight w:val="yellow"/>
        </w:rPr>
        <w:t xml:space="preserve">We apply our ancestral condition test to </w:t>
      </w:r>
      <w:r w:rsidR="000847A9" w:rsidRPr="0093445A">
        <w:rPr>
          <w:rFonts w:asciiTheme="majorHAnsi" w:hAnsiTheme="majorHAnsi"/>
          <w:highlight w:val="yellow"/>
        </w:rPr>
        <w:t>simulated datasets, an</w:t>
      </w:r>
      <w:r w:rsidR="00425F48" w:rsidRPr="0093445A">
        <w:rPr>
          <w:rFonts w:asciiTheme="majorHAnsi" w:hAnsiTheme="majorHAnsi"/>
          <w:highlight w:val="yellow"/>
        </w:rPr>
        <w:t xml:space="preserve">d we find that our method is </w:t>
      </w:r>
      <w:r w:rsidR="00FD2AD7" w:rsidRPr="0093445A">
        <w:rPr>
          <w:rFonts w:asciiTheme="majorHAnsi" w:hAnsiTheme="majorHAnsi"/>
          <w:highlight w:val="yellow"/>
        </w:rPr>
        <w:t>conservative</w:t>
      </w:r>
      <w:r w:rsidR="009838ED" w:rsidRPr="0093445A">
        <w:rPr>
          <w:rFonts w:asciiTheme="majorHAnsi" w:hAnsiTheme="majorHAnsi"/>
          <w:highlight w:val="yellow"/>
        </w:rPr>
        <w:t xml:space="preserve"> but has relatively low power unless the number of taxa included is large.</w:t>
      </w:r>
      <w:r w:rsidR="009838ED">
        <w:rPr>
          <w:rFonts w:asciiTheme="majorHAnsi" w:hAnsiTheme="majorHAnsi"/>
        </w:rPr>
        <w:t xml:space="preserve">  We believe that our approach offers a valuable addition applicable in many cases where the evolution of a discrete character may be influenced by the state of a continuous trait.</w:t>
      </w:r>
    </w:p>
    <w:p w14:paraId="771270C2" w14:textId="77777777" w:rsidR="008B73F6" w:rsidRPr="006A1A7A" w:rsidRDefault="008B73F6">
      <w:pPr>
        <w:rPr>
          <w:rFonts w:asciiTheme="majorHAnsi" w:hAnsiTheme="majorHAnsi"/>
        </w:rPr>
      </w:pPr>
    </w:p>
    <w:p w14:paraId="1F6316C6" w14:textId="797A1264" w:rsidR="00CA23A0" w:rsidRPr="006A1A7A" w:rsidRDefault="00CA23A0">
      <w:pPr>
        <w:rPr>
          <w:rFonts w:asciiTheme="majorHAnsi" w:hAnsiTheme="majorHAnsi"/>
          <w:b/>
        </w:rPr>
      </w:pPr>
      <w:r w:rsidRPr="006A1A7A">
        <w:rPr>
          <w:rFonts w:asciiTheme="majorHAnsi" w:hAnsiTheme="majorHAnsi"/>
          <w:b/>
        </w:rPr>
        <w:t>METHODS</w:t>
      </w:r>
    </w:p>
    <w:p w14:paraId="3EE87A44" w14:textId="566F8C79" w:rsidR="00BE4EDA" w:rsidRPr="006A1A7A" w:rsidRDefault="002A6E9B">
      <w:pPr>
        <w:rPr>
          <w:rFonts w:asciiTheme="majorHAnsi" w:hAnsiTheme="majorHAnsi"/>
        </w:rPr>
      </w:pPr>
      <w:r w:rsidRPr="006A1A7A">
        <w:rPr>
          <w:rFonts w:asciiTheme="majorHAnsi" w:hAnsiTheme="majorHAnsi"/>
        </w:rPr>
        <w:t>O</w:t>
      </w:r>
      <w:r w:rsidR="00BB4713" w:rsidRPr="006A1A7A">
        <w:rPr>
          <w:rFonts w:asciiTheme="majorHAnsi" w:hAnsiTheme="majorHAnsi"/>
        </w:rPr>
        <w:t>ur approach determines whe</w:t>
      </w:r>
      <w:r w:rsidR="00720CBC" w:rsidRPr="006A1A7A">
        <w:rPr>
          <w:rFonts w:asciiTheme="majorHAnsi" w:hAnsiTheme="majorHAnsi"/>
        </w:rPr>
        <w:t xml:space="preserve">ther there is evidence that </w:t>
      </w:r>
      <w:r w:rsidR="00BB4713" w:rsidRPr="006A1A7A">
        <w:rPr>
          <w:rFonts w:asciiTheme="majorHAnsi" w:hAnsiTheme="majorHAnsi"/>
        </w:rPr>
        <w:t xml:space="preserve">nodes </w:t>
      </w:r>
      <w:r w:rsidR="00643A9E" w:rsidRPr="006A1A7A">
        <w:rPr>
          <w:rFonts w:asciiTheme="majorHAnsi" w:hAnsiTheme="majorHAnsi"/>
        </w:rPr>
        <w:t xml:space="preserve">subtending </w:t>
      </w:r>
      <w:r w:rsidR="00542175">
        <w:rPr>
          <w:rFonts w:asciiTheme="majorHAnsi" w:hAnsiTheme="majorHAnsi"/>
        </w:rPr>
        <w:t>the</w:t>
      </w:r>
      <w:r w:rsidR="00542175" w:rsidRPr="006A1A7A">
        <w:rPr>
          <w:rFonts w:asciiTheme="majorHAnsi" w:hAnsiTheme="majorHAnsi"/>
        </w:rPr>
        <w:t xml:space="preserve"> </w:t>
      </w:r>
      <w:r w:rsidR="00542175">
        <w:rPr>
          <w:rFonts w:asciiTheme="majorHAnsi" w:hAnsiTheme="majorHAnsi"/>
        </w:rPr>
        <w:t>transitions</w:t>
      </w:r>
      <w:r w:rsidR="00542175" w:rsidRPr="006A1A7A">
        <w:rPr>
          <w:rFonts w:asciiTheme="majorHAnsi" w:hAnsiTheme="majorHAnsi"/>
        </w:rPr>
        <w:t xml:space="preserve"> </w:t>
      </w:r>
      <w:r w:rsidR="00A35694" w:rsidRPr="006A1A7A">
        <w:rPr>
          <w:rFonts w:asciiTheme="majorHAnsi" w:hAnsiTheme="majorHAnsi"/>
        </w:rPr>
        <w:t xml:space="preserve">of </w:t>
      </w:r>
      <w:r w:rsidR="00857F01">
        <w:rPr>
          <w:rFonts w:asciiTheme="majorHAnsi" w:hAnsiTheme="majorHAnsi"/>
        </w:rPr>
        <w:t>a</w:t>
      </w:r>
      <w:r w:rsidR="00857F01" w:rsidRPr="006A1A7A">
        <w:rPr>
          <w:rFonts w:asciiTheme="majorHAnsi" w:hAnsiTheme="majorHAnsi"/>
        </w:rPr>
        <w:t xml:space="preserve"> </w:t>
      </w:r>
      <w:r w:rsidR="00684F09">
        <w:rPr>
          <w:rFonts w:asciiTheme="majorHAnsi" w:hAnsiTheme="majorHAnsi"/>
        </w:rPr>
        <w:t>discrete</w:t>
      </w:r>
      <w:r w:rsidR="00A35694" w:rsidRPr="006A1A7A">
        <w:rPr>
          <w:rFonts w:asciiTheme="majorHAnsi" w:hAnsiTheme="majorHAnsi"/>
        </w:rPr>
        <w:t xml:space="preserve"> character </w:t>
      </w:r>
      <w:r w:rsidR="00135F3E">
        <w:rPr>
          <w:rFonts w:asciiTheme="majorHAnsi" w:hAnsiTheme="majorHAnsi"/>
        </w:rPr>
        <w:t>occur under</w:t>
      </w:r>
      <w:r w:rsidR="00135F3E" w:rsidRPr="006A1A7A">
        <w:rPr>
          <w:rFonts w:asciiTheme="majorHAnsi" w:hAnsiTheme="majorHAnsi"/>
        </w:rPr>
        <w:t xml:space="preserve"> </w:t>
      </w:r>
      <w:r w:rsidR="00BB4713" w:rsidRPr="006A1A7A">
        <w:rPr>
          <w:rFonts w:asciiTheme="majorHAnsi" w:hAnsiTheme="majorHAnsi"/>
        </w:rPr>
        <w:t xml:space="preserve">extreme values for </w:t>
      </w:r>
      <w:r w:rsidR="00935920">
        <w:rPr>
          <w:rFonts w:asciiTheme="majorHAnsi" w:hAnsiTheme="majorHAnsi"/>
        </w:rPr>
        <w:t>a</w:t>
      </w:r>
      <w:r w:rsidR="00680C24">
        <w:rPr>
          <w:rFonts w:asciiTheme="majorHAnsi" w:hAnsiTheme="majorHAnsi"/>
        </w:rPr>
        <w:t xml:space="preserve"> </w:t>
      </w:r>
      <w:r w:rsidR="00BB4713" w:rsidRPr="006A1A7A">
        <w:rPr>
          <w:rFonts w:asciiTheme="majorHAnsi" w:hAnsiTheme="majorHAnsi"/>
        </w:rPr>
        <w:t xml:space="preserve">continuous </w:t>
      </w:r>
      <w:r w:rsidRPr="006A1A7A">
        <w:rPr>
          <w:rFonts w:asciiTheme="majorHAnsi" w:hAnsiTheme="majorHAnsi"/>
        </w:rPr>
        <w:t>character</w:t>
      </w:r>
      <w:r w:rsidR="007A3A3F">
        <w:rPr>
          <w:rFonts w:asciiTheme="majorHAnsi" w:hAnsiTheme="majorHAnsi"/>
        </w:rPr>
        <w:t xml:space="preserve"> under study</w:t>
      </w:r>
      <w:r w:rsidR="00BB4713" w:rsidRPr="006A1A7A">
        <w:rPr>
          <w:rFonts w:asciiTheme="majorHAnsi" w:hAnsiTheme="majorHAnsi"/>
        </w:rPr>
        <w:t xml:space="preserve">. We refer to this </w:t>
      </w:r>
      <w:r w:rsidR="003E0111">
        <w:rPr>
          <w:rFonts w:asciiTheme="majorHAnsi" w:hAnsiTheme="majorHAnsi"/>
        </w:rPr>
        <w:t xml:space="preserve">method </w:t>
      </w:r>
      <w:r w:rsidR="00BB4713" w:rsidRPr="006A1A7A">
        <w:rPr>
          <w:rFonts w:asciiTheme="majorHAnsi" w:hAnsiTheme="majorHAnsi"/>
        </w:rPr>
        <w:t xml:space="preserve">as the </w:t>
      </w:r>
      <w:r w:rsidR="00651BB1">
        <w:rPr>
          <w:rFonts w:asciiTheme="majorHAnsi" w:hAnsiTheme="majorHAnsi"/>
        </w:rPr>
        <w:t>ancestral</w:t>
      </w:r>
      <w:r w:rsidR="00D10A0B" w:rsidRPr="006A1A7A">
        <w:rPr>
          <w:rFonts w:asciiTheme="majorHAnsi" w:hAnsiTheme="majorHAnsi"/>
        </w:rPr>
        <w:t xml:space="preserve"> condition test</w:t>
      </w:r>
      <w:r w:rsidR="00FC5FE1">
        <w:rPr>
          <w:rFonts w:asciiTheme="majorHAnsi" w:hAnsiTheme="majorHAnsi"/>
        </w:rPr>
        <w:t xml:space="preserve"> (</w:t>
      </w:r>
      <w:proofErr w:type="spellStart"/>
      <w:r w:rsidR="00FC5FE1">
        <w:rPr>
          <w:rFonts w:asciiTheme="majorHAnsi" w:hAnsiTheme="majorHAnsi"/>
        </w:rPr>
        <w:t>An</w:t>
      </w:r>
      <w:r w:rsidR="00D06C70">
        <w:rPr>
          <w:rFonts w:asciiTheme="majorHAnsi" w:hAnsiTheme="majorHAnsi"/>
        </w:rPr>
        <w:t>c</w:t>
      </w:r>
      <w:r w:rsidR="00FC5FE1">
        <w:rPr>
          <w:rFonts w:asciiTheme="majorHAnsi" w:hAnsiTheme="majorHAnsi"/>
        </w:rPr>
        <w:t>Cond</w:t>
      </w:r>
      <w:proofErr w:type="spellEnd"/>
      <w:r w:rsidR="00FC5FE1">
        <w:rPr>
          <w:rFonts w:asciiTheme="majorHAnsi" w:hAnsiTheme="majorHAnsi"/>
        </w:rPr>
        <w:t>)</w:t>
      </w:r>
      <w:r w:rsidR="003E0637">
        <w:rPr>
          <w:rFonts w:asciiTheme="majorHAnsi" w:hAnsiTheme="majorHAnsi"/>
        </w:rPr>
        <w:t>, which involves four steps described below</w:t>
      </w:r>
      <w:r w:rsidR="00D10A0B" w:rsidRPr="006A1A7A">
        <w:rPr>
          <w:rFonts w:asciiTheme="majorHAnsi" w:hAnsiTheme="majorHAnsi"/>
        </w:rPr>
        <w:t>:</w:t>
      </w:r>
    </w:p>
    <w:p w14:paraId="3E42F962" w14:textId="77777777" w:rsidR="00BB4713" w:rsidRPr="006A1A7A" w:rsidRDefault="00BB4713">
      <w:pPr>
        <w:rPr>
          <w:rFonts w:asciiTheme="majorHAnsi" w:hAnsiTheme="majorHAnsi"/>
        </w:rPr>
      </w:pPr>
    </w:p>
    <w:p w14:paraId="2A65E770" w14:textId="19652722" w:rsidR="00BB4713" w:rsidRPr="006A1A7A" w:rsidRDefault="00BB4713" w:rsidP="00D10A0B">
      <w:pPr>
        <w:ind w:left="720"/>
        <w:rPr>
          <w:rFonts w:asciiTheme="majorHAnsi" w:hAnsiTheme="majorHAnsi"/>
        </w:rPr>
      </w:pPr>
      <w:r w:rsidRPr="006A1A7A">
        <w:rPr>
          <w:rFonts w:asciiTheme="majorHAnsi" w:hAnsiTheme="majorHAnsi"/>
        </w:rPr>
        <w:t xml:space="preserve">1) Reconstruct the value of the continuous </w:t>
      </w:r>
      <w:r w:rsidR="002A6E9B" w:rsidRPr="006A1A7A">
        <w:rPr>
          <w:rFonts w:asciiTheme="majorHAnsi" w:hAnsiTheme="majorHAnsi"/>
        </w:rPr>
        <w:t>character</w:t>
      </w:r>
      <w:r w:rsidRPr="006A1A7A">
        <w:rPr>
          <w:rFonts w:asciiTheme="majorHAnsi" w:hAnsiTheme="majorHAnsi"/>
        </w:rPr>
        <w:t xml:space="preserve"> </w:t>
      </w:r>
      <w:r w:rsidR="00481E59">
        <w:rPr>
          <w:rFonts w:asciiTheme="majorHAnsi" w:hAnsiTheme="majorHAnsi"/>
        </w:rPr>
        <w:t xml:space="preserve">while </w:t>
      </w:r>
      <w:r w:rsidR="00542175">
        <w:rPr>
          <w:rFonts w:asciiTheme="majorHAnsi" w:hAnsiTheme="majorHAnsi"/>
        </w:rPr>
        <w:t xml:space="preserve">optionally </w:t>
      </w:r>
      <w:r w:rsidRPr="006A1A7A">
        <w:rPr>
          <w:rFonts w:asciiTheme="majorHAnsi" w:hAnsiTheme="majorHAnsi"/>
        </w:rPr>
        <w:t>pruning data from those species that exhibit the derived state</w:t>
      </w:r>
      <w:r w:rsidR="003F7E16" w:rsidRPr="006A1A7A">
        <w:rPr>
          <w:rFonts w:asciiTheme="majorHAnsi" w:hAnsiTheme="majorHAnsi"/>
        </w:rPr>
        <w:t xml:space="preserve"> </w:t>
      </w:r>
      <w:r w:rsidR="002A6E9B" w:rsidRPr="006A1A7A">
        <w:rPr>
          <w:rFonts w:asciiTheme="majorHAnsi" w:hAnsiTheme="majorHAnsi"/>
        </w:rPr>
        <w:t xml:space="preserve">of the </w:t>
      </w:r>
      <w:r w:rsidR="00684F09">
        <w:rPr>
          <w:rFonts w:asciiTheme="majorHAnsi" w:hAnsiTheme="majorHAnsi"/>
        </w:rPr>
        <w:t>discrete</w:t>
      </w:r>
      <w:r w:rsidR="002A6E9B" w:rsidRPr="006A1A7A">
        <w:rPr>
          <w:rFonts w:asciiTheme="majorHAnsi" w:hAnsiTheme="majorHAnsi"/>
        </w:rPr>
        <w:t xml:space="preserve"> character</w:t>
      </w:r>
      <w:r w:rsidRPr="006A1A7A">
        <w:rPr>
          <w:rFonts w:asciiTheme="majorHAnsi" w:hAnsiTheme="majorHAnsi"/>
        </w:rPr>
        <w:t xml:space="preserve">.  By pruning </w:t>
      </w:r>
      <w:r w:rsidR="006A1A7A" w:rsidRPr="006A1A7A">
        <w:rPr>
          <w:rFonts w:asciiTheme="majorHAnsi" w:hAnsiTheme="majorHAnsi"/>
        </w:rPr>
        <w:t>data from taxa</w:t>
      </w:r>
      <w:r w:rsidR="00720CBC" w:rsidRPr="006A1A7A">
        <w:rPr>
          <w:rFonts w:asciiTheme="majorHAnsi" w:hAnsiTheme="majorHAnsi"/>
        </w:rPr>
        <w:t xml:space="preserve"> </w:t>
      </w:r>
      <w:r w:rsidR="00BE00FE">
        <w:rPr>
          <w:rFonts w:asciiTheme="majorHAnsi" w:hAnsiTheme="majorHAnsi"/>
        </w:rPr>
        <w:t xml:space="preserve">exhibiting the derived state of the </w:t>
      </w:r>
      <w:r w:rsidR="00684F09">
        <w:rPr>
          <w:rFonts w:asciiTheme="majorHAnsi" w:hAnsiTheme="majorHAnsi"/>
        </w:rPr>
        <w:t>discrete</w:t>
      </w:r>
      <w:r w:rsidR="00BE00FE">
        <w:rPr>
          <w:rFonts w:asciiTheme="majorHAnsi" w:hAnsiTheme="majorHAnsi"/>
        </w:rPr>
        <w:t xml:space="preserve"> character</w:t>
      </w:r>
      <w:r w:rsidR="00765458">
        <w:rPr>
          <w:rFonts w:asciiTheme="majorHAnsi" w:hAnsiTheme="majorHAnsi"/>
        </w:rPr>
        <w:t>,</w:t>
      </w:r>
      <w:r w:rsidR="00BE00FE">
        <w:rPr>
          <w:rFonts w:asciiTheme="majorHAnsi" w:hAnsiTheme="majorHAnsi"/>
        </w:rPr>
        <w:t xml:space="preserve"> </w:t>
      </w:r>
      <w:r w:rsidR="00720CBC" w:rsidRPr="006A1A7A">
        <w:rPr>
          <w:rFonts w:asciiTheme="majorHAnsi" w:hAnsiTheme="majorHAnsi"/>
        </w:rPr>
        <w:t xml:space="preserve">we </w:t>
      </w:r>
      <w:r w:rsidRPr="006A1A7A">
        <w:rPr>
          <w:rFonts w:asciiTheme="majorHAnsi" w:hAnsiTheme="majorHAnsi"/>
        </w:rPr>
        <w:t>create a more conservative test that w</w:t>
      </w:r>
      <w:r w:rsidR="00720CBC" w:rsidRPr="006A1A7A">
        <w:rPr>
          <w:rFonts w:asciiTheme="majorHAnsi" w:hAnsiTheme="majorHAnsi"/>
        </w:rPr>
        <w:t xml:space="preserve">ill be applicable in </w:t>
      </w:r>
      <w:r w:rsidRPr="006A1A7A">
        <w:rPr>
          <w:rFonts w:asciiTheme="majorHAnsi" w:hAnsiTheme="majorHAnsi"/>
        </w:rPr>
        <w:t>cases where transition</w:t>
      </w:r>
      <w:r w:rsidR="006A1A7A" w:rsidRPr="006A1A7A">
        <w:rPr>
          <w:rFonts w:asciiTheme="majorHAnsi" w:hAnsiTheme="majorHAnsi"/>
        </w:rPr>
        <w:t>s</w:t>
      </w:r>
      <w:r w:rsidRPr="006A1A7A">
        <w:rPr>
          <w:rFonts w:asciiTheme="majorHAnsi" w:hAnsiTheme="majorHAnsi"/>
        </w:rPr>
        <w:t xml:space="preserve"> in</w:t>
      </w:r>
      <w:r w:rsidR="00A35694" w:rsidRPr="006A1A7A">
        <w:rPr>
          <w:rFonts w:asciiTheme="majorHAnsi" w:hAnsiTheme="majorHAnsi"/>
        </w:rPr>
        <w:t>to the derived state of the</w:t>
      </w:r>
      <w:r w:rsidRPr="006A1A7A">
        <w:rPr>
          <w:rFonts w:asciiTheme="majorHAnsi" w:hAnsiTheme="majorHAnsi"/>
        </w:rPr>
        <w:t xml:space="preserve"> </w:t>
      </w:r>
      <w:r w:rsidR="00684F09">
        <w:rPr>
          <w:rFonts w:asciiTheme="majorHAnsi" w:hAnsiTheme="majorHAnsi"/>
        </w:rPr>
        <w:t>discrete</w:t>
      </w:r>
      <w:r w:rsidR="00A35694" w:rsidRPr="006A1A7A">
        <w:rPr>
          <w:rFonts w:asciiTheme="majorHAnsi" w:hAnsiTheme="majorHAnsi"/>
        </w:rPr>
        <w:t xml:space="preserve"> </w:t>
      </w:r>
      <w:r w:rsidR="002A6E9B" w:rsidRPr="006A1A7A">
        <w:rPr>
          <w:rFonts w:asciiTheme="majorHAnsi" w:hAnsiTheme="majorHAnsi"/>
        </w:rPr>
        <w:t>character</w:t>
      </w:r>
      <w:r w:rsidRPr="006A1A7A">
        <w:rPr>
          <w:rFonts w:asciiTheme="majorHAnsi" w:hAnsiTheme="majorHAnsi"/>
        </w:rPr>
        <w:t xml:space="preserve"> </w:t>
      </w:r>
      <w:r w:rsidR="00720CBC" w:rsidRPr="006A1A7A">
        <w:rPr>
          <w:rFonts w:asciiTheme="majorHAnsi" w:hAnsiTheme="majorHAnsi"/>
        </w:rPr>
        <w:t>is</w:t>
      </w:r>
      <w:r w:rsidRPr="006A1A7A">
        <w:rPr>
          <w:rFonts w:asciiTheme="majorHAnsi" w:hAnsiTheme="majorHAnsi"/>
        </w:rPr>
        <w:t xml:space="preserve"> expected to lead to changes in the selective forces acting on the continuous </w:t>
      </w:r>
      <w:r w:rsidR="006A1A7A" w:rsidRPr="006A1A7A">
        <w:rPr>
          <w:rFonts w:asciiTheme="majorHAnsi" w:hAnsiTheme="majorHAnsi"/>
        </w:rPr>
        <w:t>character</w:t>
      </w:r>
      <w:r w:rsidRPr="006A1A7A">
        <w:rPr>
          <w:rFonts w:asciiTheme="majorHAnsi" w:hAnsiTheme="majorHAnsi"/>
        </w:rPr>
        <w:t xml:space="preserve">.  </w:t>
      </w:r>
      <w:r w:rsidR="00BD4A26" w:rsidRPr="006A1A7A">
        <w:rPr>
          <w:rFonts w:asciiTheme="majorHAnsi" w:hAnsiTheme="majorHAnsi"/>
        </w:rPr>
        <w:t xml:space="preserve">Ancestral state reconstruction is accomplished </w:t>
      </w:r>
      <w:r w:rsidR="00C37981">
        <w:rPr>
          <w:rFonts w:asciiTheme="majorHAnsi" w:hAnsiTheme="majorHAnsi"/>
        </w:rPr>
        <w:t xml:space="preserve">under a Brownian motion model </w:t>
      </w:r>
      <w:r w:rsidR="00BD4A26" w:rsidRPr="006A1A7A">
        <w:rPr>
          <w:rFonts w:asciiTheme="majorHAnsi" w:hAnsiTheme="majorHAnsi"/>
        </w:rPr>
        <w:t xml:space="preserve">using </w:t>
      </w:r>
      <w:r w:rsidR="00542175">
        <w:rPr>
          <w:rFonts w:asciiTheme="majorHAnsi" w:hAnsiTheme="majorHAnsi" w:cs="Courier New"/>
        </w:rPr>
        <w:t>existing functions</w:t>
      </w:r>
      <w:r w:rsidR="00BD4A26" w:rsidRPr="006A1A7A">
        <w:rPr>
          <w:rFonts w:asciiTheme="majorHAnsi" w:hAnsiTheme="majorHAnsi" w:cs="Courier New"/>
        </w:rPr>
        <w:t xml:space="preserve"> </w:t>
      </w:r>
      <w:r w:rsidR="00655310" w:rsidRPr="006A1A7A">
        <w:rPr>
          <w:rFonts w:asciiTheme="majorHAnsi" w:hAnsiTheme="majorHAnsi"/>
        </w:rPr>
        <w:fldChar w:fldCharType="begin"/>
      </w:r>
      <w:r w:rsidR="00655310" w:rsidRPr="006A1A7A">
        <w:rPr>
          <w:rFonts w:asciiTheme="majorHAnsi" w:hAnsiTheme="majorHAnsi"/>
        </w:rPr>
        <w:instrText xml:space="preserve"> ADDIN EN.CITE &lt;EndNote&gt;&lt;Cite&gt;&lt;Author&gt;Revell&lt;/Author&gt;&lt;Year&gt;2012&lt;/Year&gt;&lt;RecNum&gt;1383&lt;/RecNum&gt;&lt;DisplayText&gt;(Revell 2012)&lt;/DisplayText&gt;&lt;record&gt;&lt;rec-number&gt;1383&lt;/rec-number&gt;&lt;foreign-keys&gt;&lt;key app="EN" db-id="epvtarstqevspaeztvg5esrw0a5xeedx0zxx" timestamp="1386177064"&gt;1383&lt;/key&gt;&lt;key app="ENWeb" db-id=""&gt;0&lt;/key&gt;&lt;/foreign-keys&gt;&lt;ref-type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55310" w:rsidRPr="006A1A7A">
        <w:rPr>
          <w:rFonts w:asciiTheme="majorHAnsi" w:hAnsiTheme="majorHAnsi"/>
        </w:rPr>
        <w:fldChar w:fldCharType="separate"/>
      </w:r>
      <w:r w:rsidR="00655310" w:rsidRPr="006A1A7A">
        <w:rPr>
          <w:rFonts w:asciiTheme="majorHAnsi" w:hAnsiTheme="majorHAnsi"/>
          <w:noProof/>
        </w:rPr>
        <w:t>(Revell 2012)</w:t>
      </w:r>
      <w:r w:rsidR="00655310" w:rsidRPr="006A1A7A">
        <w:rPr>
          <w:rFonts w:asciiTheme="majorHAnsi" w:hAnsiTheme="majorHAnsi"/>
        </w:rPr>
        <w:fldChar w:fldCharType="end"/>
      </w:r>
      <w:r w:rsidR="009928B5">
        <w:rPr>
          <w:rFonts w:asciiTheme="majorHAnsi" w:hAnsiTheme="majorHAnsi"/>
        </w:rPr>
        <w:t xml:space="preserve"> (Fig. 1A)</w:t>
      </w:r>
      <w:r w:rsidRPr="006A1A7A">
        <w:rPr>
          <w:rFonts w:asciiTheme="majorHAnsi" w:hAnsiTheme="majorHAnsi"/>
        </w:rPr>
        <w:t xml:space="preserve">.  </w:t>
      </w:r>
    </w:p>
    <w:p w14:paraId="4038F6E8" w14:textId="77777777" w:rsidR="00BE4EDA" w:rsidRPr="006A1A7A" w:rsidRDefault="00BE4EDA" w:rsidP="00D10A0B">
      <w:pPr>
        <w:ind w:left="720"/>
        <w:rPr>
          <w:rFonts w:asciiTheme="majorHAnsi" w:hAnsiTheme="majorHAnsi"/>
        </w:rPr>
      </w:pPr>
    </w:p>
    <w:p w14:paraId="7BC398B1" w14:textId="6551642F" w:rsidR="00D11BF2" w:rsidRPr="006A1A7A" w:rsidRDefault="00720CBC" w:rsidP="00BC192B">
      <w:pPr>
        <w:ind w:left="720"/>
        <w:rPr>
          <w:rFonts w:asciiTheme="majorHAnsi" w:hAnsiTheme="majorHAnsi"/>
        </w:rPr>
      </w:pPr>
      <w:r w:rsidRPr="006A1A7A">
        <w:rPr>
          <w:rFonts w:asciiTheme="majorHAnsi" w:hAnsiTheme="majorHAnsi"/>
        </w:rPr>
        <w:lastRenderedPageBreak/>
        <w:t>2) Next</w:t>
      </w:r>
      <w:r w:rsidR="001118B9">
        <w:rPr>
          <w:rFonts w:asciiTheme="majorHAnsi" w:hAnsiTheme="majorHAnsi"/>
        </w:rPr>
        <w:t>,</w:t>
      </w:r>
      <w:r w:rsidRPr="006A1A7A">
        <w:rPr>
          <w:rFonts w:asciiTheme="majorHAnsi" w:hAnsiTheme="majorHAnsi"/>
        </w:rPr>
        <w:t xml:space="preserve"> we</w:t>
      </w:r>
      <w:r w:rsidR="00E2537E" w:rsidRPr="006A1A7A">
        <w:rPr>
          <w:rFonts w:asciiTheme="majorHAnsi" w:hAnsiTheme="majorHAnsi"/>
        </w:rPr>
        <w:t xml:space="preserve"> reconstruct the evolution of the discrete </w:t>
      </w:r>
      <w:r w:rsidR="006A1A7A">
        <w:rPr>
          <w:rFonts w:asciiTheme="majorHAnsi" w:hAnsiTheme="majorHAnsi"/>
        </w:rPr>
        <w:t>character</w:t>
      </w:r>
      <w:r w:rsidR="00E2537E" w:rsidRPr="006A1A7A">
        <w:rPr>
          <w:rFonts w:asciiTheme="majorHAnsi" w:hAnsiTheme="majorHAnsi"/>
        </w:rPr>
        <w:t xml:space="preserve"> with stochastic </w:t>
      </w:r>
      <w:r w:rsidR="003935AB">
        <w:rPr>
          <w:rFonts w:asciiTheme="majorHAnsi" w:hAnsiTheme="majorHAnsi"/>
        </w:rPr>
        <w:t xml:space="preserve">trait </w:t>
      </w:r>
      <w:r w:rsidR="00E2537E" w:rsidRPr="006A1A7A">
        <w:rPr>
          <w:rFonts w:asciiTheme="majorHAnsi" w:hAnsiTheme="majorHAnsi"/>
        </w:rPr>
        <w:t xml:space="preserve">mapping to build a distribution of possible evolutionary histories </w:t>
      </w:r>
      <w:r w:rsidR="003F7E16" w:rsidRPr="006A1A7A">
        <w:rPr>
          <w:rFonts w:asciiTheme="majorHAnsi" w:hAnsiTheme="majorHAnsi"/>
        </w:rPr>
        <w:t>(</w:t>
      </w:r>
      <w:r w:rsidR="00741A06">
        <w:rPr>
          <w:rFonts w:asciiTheme="majorHAnsi" w:hAnsiTheme="majorHAnsi"/>
        </w:rPr>
        <w:t>F</w:t>
      </w:r>
      <w:r w:rsidR="00741A06" w:rsidRPr="006A1A7A">
        <w:rPr>
          <w:rFonts w:asciiTheme="majorHAnsi" w:hAnsiTheme="majorHAnsi"/>
        </w:rPr>
        <w:t>ig</w:t>
      </w:r>
      <w:r w:rsidR="00741A06">
        <w:rPr>
          <w:rFonts w:asciiTheme="majorHAnsi" w:hAnsiTheme="majorHAnsi"/>
        </w:rPr>
        <w:t xml:space="preserve">. </w:t>
      </w:r>
      <w:r w:rsidR="00741A06" w:rsidRPr="006A1A7A">
        <w:rPr>
          <w:rFonts w:asciiTheme="majorHAnsi" w:hAnsiTheme="majorHAnsi"/>
        </w:rPr>
        <w:t>1</w:t>
      </w:r>
      <w:r w:rsidR="00741A06">
        <w:rPr>
          <w:rFonts w:asciiTheme="majorHAnsi" w:hAnsiTheme="majorHAnsi"/>
        </w:rPr>
        <w:t>B</w:t>
      </w:r>
      <w:r w:rsidR="003F7E16" w:rsidRPr="006A1A7A">
        <w:rPr>
          <w:rFonts w:asciiTheme="majorHAnsi" w:hAnsiTheme="majorHAnsi"/>
        </w:rPr>
        <w:t xml:space="preserve">) </w:t>
      </w:r>
      <w:r w:rsidR="00A04617" w:rsidRPr="006A1A7A">
        <w:rPr>
          <w:rFonts w:asciiTheme="majorHAnsi" w:hAnsiTheme="majorHAnsi"/>
        </w:rPr>
        <w:fldChar w:fldCharType="begin"/>
      </w:r>
      <w:r w:rsidR="00CC70DD">
        <w:rPr>
          <w:rFonts w:asciiTheme="majorHAnsi" w:hAnsiTheme="majorHAnsi"/>
        </w:rPr>
        <w:instrText xml:space="preserve"> ADDIN EN.CITE &lt;EndNote&gt;&lt;Cite&gt;&lt;Author&gt;Huelsenbeck&lt;/Author&gt;&lt;Year&gt;2003&lt;/Year&gt;&lt;RecNum&gt;1442&lt;/RecNum&gt;&lt;DisplayText&gt;(Huelsenbeck, Nielsen &amp;amp; Bollback 2003; Bollback 2006)&lt;/DisplayText&gt;&lt;record&gt;&lt;rec-number&gt;1442&lt;/rec-number&gt;&lt;foreign-keys&gt;&lt;key app="EN" db-id="epvtarstqevspaeztvg5esrw0a5xeedx0zxx" timestamp="1389724478"&gt;1442&lt;/key&gt;&lt;key app="ENWeb" db-id=""&gt;0&lt;/key&gt;&lt;/foreign-keys&gt;&lt;ref-type name="Journal Article"&gt;17&lt;/ref-type&gt;&lt;contributors&gt;&lt;authors&gt;&lt;author&gt;Huelsenbeck, John P.&lt;/author&gt;&lt;author&gt;Nielsen, Rasmus&lt;/author&gt;&lt;author&gt;Bollback, Jonathan P.&lt;/author&gt;&lt;/authors&gt;&lt;/contributors&gt;&lt;titles&gt;&lt;title&gt;Stochastic Mapping of Morphological Characters&lt;/title&gt;&lt;secondary-title&gt;Systematic Biology&lt;/secondary-title&gt;&lt;/titles&gt;&lt;periodical&gt;&lt;full-title&gt;Systematic biology&lt;/full-title&gt;&lt;/periodical&gt;&lt;pages&gt;131-158&lt;/pages&gt;&lt;volume&gt;52&lt;/volume&gt;&lt;number&gt;2&lt;/number&gt;&lt;dates&gt;&lt;year&gt;2003&lt;/year&gt;&lt;/dates&gt;&lt;isbn&gt;1063-5157&amp;#xD;1076-836X&lt;/isbn&gt;&lt;urls&gt;&lt;/urls&gt;&lt;electronic-resource-num&gt;10.1080/10635150390192780&lt;/electronic-resource-num&gt;&lt;/record&gt;&lt;/Cite&gt;&lt;Cite&gt;&lt;Author&gt;Bollback&lt;/Author&gt;&lt;Year&gt;2006&lt;/Year&gt;&lt;RecNum&gt;1749&lt;/RecNum&gt;&lt;record&gt;&lt;rec-number&gt;1749&lt;/rec-number&gt;&lt;foreign-keys&gt;&lt;key app="EN" db-id="epvtarstqevspaeztvg5esrw0a5xeedx0zxx" timestamp="1429407417"&gt;1749&lt;/key&gt;&lt;/foreign-keys&gt;&lt;ref-type name="Journal Article"&gt;17&lt;/ref-type&gt;&lt;contributors&gt;&lt;authors&gt;&lt;author&gt;Bollback, Jonathan P&lt;/author&gt;&lt;/authors&gt;&lt;/contributors&gt;&lt;titles&gt;&lt;title&gt;SIMMAP: stochastic character mapping of discrete traits on phylogenies&lt;/title&gt;&lt;secondary-title&gt;BMC bioinformatics&lt;/secondary-title&gt;&lt;/titles&gt;&lt;periodical&gt;&lt;full-title&gt;BMC Bioinformatics&lt;/full-title&gt;&lt;/periodical&gt;&lt;pages&gt;88&lt;/pages&gt;&lt;volume&gt;7&lt;/volume&gt;&lt;number&gt;1&lt;/number&gt;&lt;dates&gt;&lt;year&gt;2006&lt;/year&gt;&lt;/dates&gt;&lt;isbn&gt;1471-2105&lt;/isbn&gt;&lt;urls&gt;&lt;/urls&gt;&lt;/record&gt;&lt;/Cite&gt;&lt;/EndNote&gt;</w:instrText>
      </w:r>
      <w:r w:rsidR="00A04617" w:rsidRPr="006A1A7A">
        <w:rPr>
          <w:rFonts w:asciiTheme="majorHAnsi" w:hAnsiTheme="majorHAnsi"/>
        </w:rPr>
        <w:fldChar w:fldCharType="separate"/>
      </w:r>
      <w:r w:rsidR="00CC70DD">
        <w:rPr>
          <w:rFonts w:asciiTheme="majorHAnsi" w:hAnsiTheme="majorHAnsi"/>
          <w:noProof/>
        </w:rPr>
        <w:t>(Huelsenbeck, Nielsen &amp; Bollback 2003; Bollback 2006)</w:t>
      </w:r>
      <w:r w:rsidR="00A04617" w:rsidRPr="006A1A7A">
        <w:rPr>
          <w:rFonts w:asciiTheme="majorHAnsi" w:hAnsiTheme="majorHAnsi"/>
        </w:rPr>
        <w:fldChar w:fldCharType="end"/>
      </w:r>
      <w:r w:rsidR="00BD4A26" w:rsidRPr="006A1A7A">
        <w:rPr>
          <w:rFonts w:asciiTheme="majorHAnsi" w:hAnsiTheme="majorHAnsi"/>
        </w:rPr>
        <w:t xml:space="preserve">. </w:t>
      </w:r>
      <w:r w:rsidR="009122EA">
        <w:rPr>
          <w:rFonts w:asciiTheme="majorHAnsi" w:hAnsiTheme="majorHAnsi"/>
        </w:rPr>
        <w:t xml:space="preserve"> </w:t>
      </w:r>
      <w:r w:rsidR="00BE00FE" w:rsidRPr="00741A06">
        <w:rPr>
          <w:rFonts w:asciiTheme="majorHAnsi" w:hAnsiTheme="majorHAnsi"/>
        </w:rPr>
        <w:t>O</w:t>
      </w:r>
      <w:r w:rsidR="00BE4EDA" w:rsidRPr="00741A06">
        <w:rPr>
          <w:rFonts w:asciiTheme="majorHAnsi" w:hAnsiTheme="majorHAnsi"/>
        </w:rPr>
        <w:t xml:space="preserve">ur test </w:t>
      </w:r>
      <w:r w:rsidR="00542175">
        <w:rPr>
          <w:rFonts w:asciiTheme="majorHAnsi" w:hAnsiTheme="majorHAnsi"/>
        </w:rPr>
        <w:t>allows users to fix a single state at the root of the tree in those cases where this is appropriate. For instance, when transitions are expected to occur in only one direction (cite us haplodiploidy paper)</w:t>
      </w:r>
      <w:r w:rsidR="009122EA">
        <w:rPr>
          <w:rFonts w:asciiTheme="majorHAnsi" w:hAnsiTheme="majorHAnsi"/>
        </w:rPr>
        <w:t xml:space="preserve">.  </w:t>
      </w:r>
      <w:r w:rsidR="00542175">
        <w:rPr>
          <w:rFonts w:asciiTheme="majorHAnsi" w:hAnsiTheme="majorHAnsi"/>
        </w:rPr>
        <w:t>S</w:t>
      </w:r>
      <w:r w:rsidR="00BD4A26" w:rsidRPr="006A1A7A">
        <w:rPr>
          <w:rFonts w:asciiTheme="majorHAnsi" w:hAnsiTheme="majorHAnsi"/>
        </w:rPr>
        <w:t xml:space="preserve">tochastic mapping is </w:t>
      </w:r>
      <w:r w:rsidR="00904F8A">
        <w:rPr>
          <w:rFonts w:asciiTheme="majorHAnsi" w:hAnsiTheme="majorHAnsi"/>
        </w:rPr>
        <w:t>performed</w:t>
      </w:r>
      <w:r w:rsidR="00BD4A26" w:rsidRPr="006A1A7A">
        <w:rPr>
          <w:rFonts w:asciiTheme="majorHAnsi" w:hAnsiTheme="majorHAnsi"/>
        </w:rPr>
        <w:t xml:space="preserve"> using</w:t>
      </w:r>
      <w:r w:rsidR="00904F8A">
        <w:rPr>
          <w:rFonts w:asciiTheme="majorHAnsi" w:hAnsiTheme="majorHAnsi"/>
        </w:rPr>
        <w:t xml:space="preserve"> </w:t>
      </w:r>
      <w:r w:rsidR="001E4FFC">
        <w:rPr>
          <w:rFonts w:asciiTheme="majorHAnsi" w:hAnsiTheme="majorHAnsi"/>
        </w:rPr>
        <w:t>existing functions in R</w:t>
      </w:r>
      <w:r w:rsidR="00BD4A26" w:rsidRPr="006A1A7A">
        <w:rPr>
          <w:rFonts w:asciiTheme="majorHAnsi" w:hAnsiTheme="majorHAnsi"/>
        </w:rPr>
        <w:t xml:space="preserve"> </w:t>
      </w:r>
      <w:r w:rsidR="00A04617" w:rsidRPr="006A1A7A">
        <w:rPr>
          <w:rFonts w:asciiTheme="majorHAnsi" w:hAnsiTheme="majorHAnsi"/>
        </w:rPr>
        <w:fldChar w:fldCharType="begin"/>
      </w:r>
      <w:r w:rsidR="00A04617" w:rsidRPr="006A1A7A">
        <w:rPr>
          <w:rFonts w:asciiTheme="majorHAnsi" w:hAnsiTheme="majorHAnsi"/>
        </w:rPr>
        <w:instrText xml:space="preserve"> ADDIN EN.CITE &lt;EndNote&gt;&lt;Cite&gt;&lt;Author&gt;Revell&lt;/Author&gt;&lt;Year&gt;2012&lt;/Year&gt;&lt;RecNum&gt;1383&lt;/RecNum&gt;&lt;DisplayText&gt;(Revell 2012)&lt;/DisplayText&gt;&lt;record&gt;&lt;rec-number&gt;1383&lt;/rec-number&gt;&lt;foreign-keys&gt;&lt;key app="EN" db-id="epvtarstqevspaeztvg5esrw0a5xeedx0zxx" timestamp="1386177064"&gt;1383&lt;/key&gt;&lt;key app="ENWeb" db-id=""&gt;0&lt;/key&gt;&lt;/foreign-keys&gt;&lt;ref-type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A04617" w:rsidRPr="006A1A7A">
        <w:rPr>
          <w:rFonts w:asciiTheme="majorHAnsi" w:hAnsiTheme="majorHAnsi"/>
        </w:rPr>
        <w:fldChar w:fldCharType="separate"/>
      </w:r>
      <w:r w:rsidR="00A04617" w:rsidRPr="006A1A7A">
        <w:rPr>
          <w:rFonts w:asciiTheme="majorHAnsi" w:hAnsiTheme="majorHAnsi"/>
          <w:noProof/>
        </w:rPr>
        <w:t>(Revell 2012)</w:t>
      </w:r>
      <w:r w:rsidR="00A04617" w:rsidRPr="006A1A7A">
        <w:rPr>
          <w:rFonts w:asciiTheme="majorHAnsi" w:hAnsiTheme="majorHAnsi"/>
        </w:rPr>
        <w:fldChar w:fldCharType="end"/>
      </w:r>
      <w:r w:rsidR="006E16FB">
        <w:rPr>
          <w:rFonts w:asciiTheme="majorHAnsi" w:hAnsiTheme="majorHAnsi"/>
        </w:rPr>
        <w:t xml:space="preserve"> (Fig. 1B)</w:t>
      </w:r>
      <w:r w:rsidR="00BD4A26" w:rsidRPr="006A1A7A">
        <w:rPr>
          <w:rFonts w:asciiTheme="majorHAnsi" w:hAnsiTheme="majorHAnsi"/>
        </w:rPr>
        <w:t>.</w:t>
      </w:r>
    </w:p>
    <w:p w14:paraId="26F0BCA6" w14:textId="77777777" w:rsidR="00720CBC" w:rsidRPr="006A1A7A" w:rsidRDefault="00720CBC" w:rsidP="00D10A0B">
      <w:pPr>
        <w:ind w:left="720"/>
        <w:rPr>
          <w:rFonts w:asciiTheme="majorHAnsi" w:hAnsiTheme="majorHAnsi"/>
        </w:rPr>
      </w:pPr>
    </w:p>
    <w:p w14:paraId="197CB8A4" w14:textId="6145829B" w:rsidR="008B73F6" w:rsidRPr="006A1A7A" w:rsidRDefault="00720CBC" w:rsidP="00D10A0B">
      <w:pPr>
        <w:ind w:left="720"/>
        <w:rPr>
          <w:rFonts w:asciiTheme="majorHAnsi" w:hAnsiTheme="majorHAnsi"/>
        </w:rPr>
      </w:pPr>
      <w:r w:rsidRPr="006A1A7A">
        <w:rPr>
          <w:rFonts w:asciiTheme="majorHAnsi" w:hAnsiTheme="majorHAnsi"/>
        </w:rPr>
        <w:t>3) W</w:t>
      </w:r>
      <w:r w:rsidR="00E2537E" w:rsidRPr="006A1A7A">
        <w:rPr>
          <w:rFonts w:asciiTheme="majorHAnsi" w:hAnsiTheme="majorHAnsi"/>
        </w:rPr>
        <w:t>e</w:t>
      </w:r>
      <w:r w:rsidRPr="006A1A7A">
        <w:rPr>
          <w:rFonts w:asciiTheme="majorHAnsi" w:hAnsiTheme="majorHAnsi"/>
        </w:rPr>
        <w:t xml:space="preserve"> then</w:t>
      </w:r>
      <w:r w:rsidR="00E2537E" w:rsidRPr="006A1A7A">
        <w:rPr>
          <w:rFonts w:asciiTheme="majorHAnsi" w:hAnsiTheme="majorHAnsi"/>
        </w:rPr>
        <w:t xml:space="preserve"> process the stochastic map</w:t>
      </w:r>
      <w:r w:rsidR="00A35694" w:rsidRPr="006A1A7A">
        <w:rPr>
          <w:rFonts w:asciiTheme="majorHAnsi" w:hAnsiTheme="majorHAnsi"/>
        </w:rPr>
        <w:t xml:space="preserve">pings to </w:t>
      </w:r>
      <w:r w:rsidR="006A1A7A">
        <w:rPr>
          <w:rFonts w:asciiTheme="majorHAnsi" w:hAnsiTheme="majorHAnsi"/>
        </w:rPr>
        <w:t xml:space="preserve">classify all nodes in the tree into three groups: </w:t>
      </w:r>
      <w:r w:rsidR="00AB1C21">
        <w:rPr>
          <w:rFonts w:asciiTheme="majorHAnsi" w:hAnsiTheme="majorHAnsi"/>
        </w:rPr>
        <w:t xml:space="preserve">1) </w:t>
      </w:r>
      <w:r w:rsidR="001E4FFC">
        <w:rPr>
          <w:rFonts w:asciiTheme="majorHAnsi" w:hAnsiTheme="majorHAnsi"/>
        </w:rPr>
        <w:t>N</w:t>
      </w:r>
      <w:r w:rsidR="006A1A7A">
        <w:rPr>
          <w:rFonts w:asciiTheme="majorHAnsi" w:hAnsiTheme="majorHAnsi"/>
        </w:rPr>
        <w:t xml:space="preserve">odes exhibiting </w:t>
      </w:r>
      <w:r w:rsidR="001E4FFC">
        <w:rPr>
          <w:rFonts w:asciiTheme="majorHAnsi" w:hAnsiTheme="majorHAnsi"/>
        </w:rPr>
        <w:t>state 1 of the</w:t>
      </w:r>
      <w:r w:rsidR="006A1A7A">
        <w:rPr>
          <w:rFonts w:asciiTheme="majorHAnsi" w:hAnsiTheme="majorHAnsi"/>
        </w:rPr>
        <w:t xml:space="preserve"> discrete character</w:t>
      </w:r>
      <w:r w:rsidR="00F67FEA" w:rsidRPr="00F67FEA">
        <w:rPr>
          <w:rFonts w:asciiTheme="majorHAnsi" w:hAnsiTheme="majorHAnsi"/>
        </w:rPr>
        <w:t xml:space="preserve"> </w:t>
      </w:r>
      <w:proofErr w:type="spellStart"/>
      <w:r w:rsidR="00F67FEA">
        <w:rPr>
          <w:rFonts w:asciiTheme="majorHAnsi" w:hAnsiTheme="majorHAnsi"/>
        </w:rPr>
        <w:t>character</w:t>
      </w:r>
      <w:proofErr w:type="spellEnd"/>
      <w:r w:rsidR="00F67FEA">
        <w:rPr>
          <w:rFonts w:asciiTheme="majorHAnsi" w:hAnsiTheme="majorHAnsi"/>
        </w:rPr>
        <w:t xml:space="preserve"> and no transitions in discrete character in immediate daughter branches</w:t>
      </w:r>
      <w:r w:rsidR="00F67FEA">
        <w:rPr>
          <w:rFonts w:asciiTheme="majorHAnsi" w:hAnsiTheme="majorHAnsi"/>
        </w:rPr>
        <w:t xml:space="preserve"> </w:t>
      </w:r>
      <w:r w:rsidR="00F67FEA">
        <w:rPr>
          <w:rFonts w:asciiTheme="majorHAnsi" w:hAnsiTheme="majorHAnsi"/>
        </w:rPr>
        <w:t>(Fig. 1C, red nodes)</w:t>
      </w:r>
      <w:r w:rsidR="006A1A7A">
        <w:rPr>
          <w:rFonts w:asciiTheme="majorHAnsi" w:hAnsiTheme="majorHAnsi"/>
        </w:rPr>
        <w:t xml:space="preserve">, </w:t>
      </w:r>
      <w:r w:rsidR="00AB1C21">
        <w:rPr>
          <w:rFonts w:asciiTheme="majorHAnsi" w:hAnsiTheme="majorHAnsi"/>
        </w:rPr>
        <w:t xml:space="preserve">2) </w:t>
      </w:r>
      <w:r w:rsidR="001E4FFC">
        <w:rPr>
          <w:rFonts w:asciiTheme="majorHAnsi" w:hAnsiTheme="majorHAnsi"/>
        </w:rPr>
        <w:t>N</w:t>
      </w:r>
      <w:r w:rsidR="006A1A7A">
        <w:rPr>
          <w:rFonts w:asciiTheme="majorHAnsi" w:hAnsiTheme="majorHAnsi"/>
        </w:rPr>
        <w:t xml:space="preserve">odes exhibiting </w:t>
      </w:r>
      <w:r w:rsidR="001E4FFC">
        <w:rPr>
          <w:rFonts w:asciiTheme="majorHAnsi" w:hAnsiTheme="majorHAnsi"/>
        </w:rPr>
        <w:t>state 2</w:t>
      </w:r>
      <w:r w:rsidR="006A1A7A">
        <w:rPr>
          <w:rFonts w:asciiTheme="majorHAnsi" w:hAnsiTheme="majorHAnsi"/>
        </w:rPr>
        <w:t xml:space="preserve"> of the discrete character</w:t>
      </w:r>
      <w:r w:rsidR="00904F8A">
        <w:rPr>
          <w:rFonts w:asciiTheme="majorHAnsi" w:hAnsiTheme="majorHAnsi"/>
        </w:rPr>
        <w:t xml:space="preserve"> and no transitions in discrete character in immediate daughter branches</w:t>
      </w:r>
      <w:r w:rsidR="00F67FEA">
        <w:rPr>
          <w:rFonts w:asciiTheme="majorHAnsi" w:hAnsiTheme="majorHAnsi"/>
        </w:rPr>
        <w:t xml:space="preserve"> </w:t>
      </w:r>
      <w:r w:rsidR="00F67FEA" w:rsidRPr="006A1A7A">
        <w:rPr>
          <w:rFonts w:asciiTheme="majorHAnsi" w:hAnsiTheme="majorHAnsi"/>
        </w:rPr>
        <w:t>(</w:t>
      </w:r>
      <w:r w:rsidR="00F67FEA">
        <w:rPr>
          <w:rFonts w:asciiTheme="majorHAnsi" w:hAnsiTheme="majorHAnsi"/>
        </w:rPr>
        <w:t>Fig. 1C</w:t>
      </w:r>
      <w:r w:rsidR="00F67FEA" w:rsidRPr="006A1A7A">
        <w:rPr>
          <w:rFonts w:asciiTheme="majorHAnsi" w:hAnsiTheme="majorHAnsi"/>
        </w:rPr>
        <w:t xml:space="preserve">, </w:t>
      </w:r>
      <w:r w:rsidR="00F67FEA">
        <w:rPr>
          <w:rFonts w:asciiTheme="majorHAnsi" w:hAnsiTheme="majorHAnsi"/>
        </w:rPr>
        <w:t>blue</w:t>
      </w:r>
      <w:r w:rsidR="00F67FEA" w:rsidRPr="006A1A7A">
        <w:rPr>
          <w:rFonts w:asciiTheme="majorHAnsi" w:hAnsiTheme="majorHAnsi"/>
        </w:rPr>
        <w:t xml:space="preserve"> nodes)</w:t>
      </w:r>
      <w:r w:rsidR="006A1A7A">
        <w:rPr>
          <w:rFonts w:asciiTheme="majorHAnsi" w:hAnsiTheme="majorHAnsi"/>
        </w:rPr>
        <w:t xml:space="preserve">, </w:t>
      </w:r>
      <w:r w:rsidR="00AB1C21">
        <w:rPr>
          <w:rFonts w:asciiTheme="majorHAnsi" w:hAnsiTheme="majorHAnsi"/>
        </w:rPr>
        <w:t>3)</w:t>
      </w:r>
      <w:r w:rsidR="006A1A7A">
        <w:rPr>
          <w:rFonts w:asciiTheme="majorHAnsi" w:hAnsiTheme="majorHAnsi"/>
        </w:rPr>
        <w:t xml:space="preserve"> producing nodes </w:t>
      </w:r>
      <w:r w:rsidR="00904F8A">
        <w:rPr>
          <w:rFonts w:asciiTheme="majorHAnsi" w:hAnsiTheme="majorHAnsi"/>
        </w:rPr>
        <w:t xml:space="preserve">exhibiting </w:t>
      </w:r>
      <w:r w:rsidR="001E4FFC">
        <w:rPr>
          <w:rFonts w:asciiTheme="majorHAnsi" w:hAnsiTheme="majorHAnsi"/>
        </w:rPr>
        <w:t>one state of</w:t>
      </w:r>
      <w:r w:rsidR="00904F8A">
        <w:rPr>
          <w:rFonts w:asciiTheme="majorHAnsi" w:hAnsiTheme="majorHAnsi"/>
        </w:rPr>
        <w:t xml:space="preserve"> the discrete character </w:t>
      </w:r>
      <w:r w:rsidR="001E4FFC">
        <w:rPr>
          <w:rFonts w:asciiTheme="majorHAnsi" w:hAnsiTheme="majorHAnsi"/>
        </w:rPr>
        <w:t>but with</w:t>
      </w:r>
      <w:r w:rsidR="001E4FFC" w:rsidRPr="006A1A7A">
        <w:rPr>
          <w:rFonts w:asciiTheme="majorHAnsi" w:hAnsiTheme="majorHAnsi"/>
        </w:rPr>
        <w:t xml:space="preserve"> </w:t>
      </w:r>
      <w:r w:rsidR="00E2537E" w:rsidRPr="006A1A7A">
        <w:rPr>
          <w:rFonts w:asciiTheme="majorHAnsi" w:hAnsiTheme="majorHAnsi"/>
        </w:rPr>
        <w:t xml:space="preserve">one of the </w:t>
      </w:r>
      <w:r w:rsidR="00904F8A">
        <w:rPr>
          <w:rFonts w:asciiTheme="majorHAnsi" w:hAnsiTheme="majorHAnsi"/>
        </w:rPr>
        <w:t xml:space="preserve">immediate </w:t>
      </w:r>
      <w:r w:rsidR="00E2537E" w:rsidRPr="006A1A7A">
        <w:rPr>
          <w:rFonts w:asciiTheme="majorHAnsi" w:hAnsiTheme="majorHAnsi"/>
        </w:rPr>
        <w:t xml:space="preserve">daughter branches </w:t>
      </w:r>
      <w:r w:rsidR="001E4FFC" w:rsidRPr="006A1A7A">
        <w:rPr>
          <w:rFonts w:asciiTheme="majorHAnsi" w:hAnsiTheme="majorHAnsi"/>
        </w:rPr>
        <w:t>show</w:t>
      </w:r>
      <w:r w:rsidR="001E4FFC">
        <w:rPr>
          <w:rFonts w:asciiTheme="majorHAnsi" w:hAnsiTheme="majorHAnsi"/>
        </w:rPr>
        <w:t>ing</w:t>
      </w:r>
      <w:r w:rsidR="001E4FFC" w:rsidRPr="006A1A7A">
        <w:rPr>
          <w:rFonts w:asciiTheme="majorHAnsi" w:hAnsiTheme="majorHAnsi"/>
        </w:rPr>
        <w:t xml:space="preserve"> </w:t>
      </w:r>
      <w:r w:rsidR="00E2537E" w:rsidRPr="006A1A7A">
        <w:rPr>
          <w:rFonts w:asciiTheme="majorHAnsi" w:hAnsiTheme="majorHAnsi"/>
        </w:rPr>
        <w:t>a transition in</w:t>
      </w:r>
      <w:r w:rsidR="006A1A7A">
        <w:rPr>
          <w:rFonts w:asciiTheme="majorHAnsi" w:hAnsiTheme="majorHAnsi"/>
        </w:rPr>
        <w:t xml:space="preserve">to the </w:t>
      </w:r>
      <w:r w:rsidR="001E4FFC">
        <w:rPr>
          <w:rFonts w:asciiTheme="majorHAnsi" w:hAnsiTheme="majorHAnsi"/>
        </w:rPr>
        <w:t>other state of the</w:t>
      </w:r>
      <w:r w:rsidR="006A1A7A">
        <w:rPr>
          <w:rFonts w:asciiTheme="majorHAnsi" w:hAnsiTheme="majorHAnsi"/>
        </w:rPr>
        <w:t xml:space="preserve"> discrete character</w:t>
      </w:r>
      <w:r w:rsidR="000B200E">
        <w:rPr>
          <w:rFonts w:asciiTheme="majorHAnsi" w:hAnsiTheme="majorHAnsi"/>
        </w:rPr>
        <w:t xml:space="preserve"> </w:t>
      </w:r>
      <w:r w:rsidR="000B200E" w:rsidRPr="006A1A7A">
        <w:rPr>
          <w:rFonts w:asciiTheme="majorHAnsi" w:hAnsiTheme="majorHAnsi"/>
        </w:rPr>
        <w:t>(</w:t>
      </w:r>
      <w:r w:rsidR="000B200E">
        <w:rPr>
          <w:rFonts w:asciiTheme="majorHAnsi" w:hAnsiTheme="majorHAnsi"/>
        </w:rPr>
        <w:t>Fig. 1C</w:t>
      </w:r>
      <w:r w:rsidR="000B200E" w:rsidRPr="006A1A7A">
        <w:rPr>
          <w:rFonts w:asciiTheme="majorHAnsi" w:hAnsiTheme="majorHAnsi"/>
        </w:rPr>
        <w:t>, green nodes)</w:t>
      </w:r>
      <w:r w:rsidR="006A1A7A">
        <w:rPr>
          <w:rFonts w:asciiTheme="majorHAnsi" w:hAnsiTheme="majorHAnsi"/>
        </w:rPr>
        <w:t>.</w:t>
      </w:r>
      <w:r w:rsidR="00E2537E" w:rsidRPr="006A1A7A">
        <w:rPr>
          <w:rFonts w:asciiTheme="majorHAnsi" w:hAnsiTheme="majorHAnsi"/>
        </w:rPr>
        <w:t xml:space="preserve"> </w:t>
      </w:r>
      <w:r w:rsidR="001E4FFC">
        <w:rPr>
          <w:rFonts w:asciiTheme="majorHAnsi" w:hAnsiTheme="majorHAnsi"/>
        </w:rPr>
        <w:t xml:space="preserve">We then parse producing nodes to select those that produce transitions from state 1 to state 2 </w:t>
      </w:r>
      <w:r w:rsidR="000B200E">
        <w:rPr>
          <w:rFonts w:asciiTheme="majorHAnsi" w:hAnsiTheme="majorHAnsi"/>
        </w:rPr>
        <w:t>or from state 2 to state 1.</w:t>
      </w:r>
      <w:r w:rsidR="001E4FFC">
        <w:rPr>
          <w:rFonts w:asciiTheme="majorHAnsi" w:hAnsiTheme="majorHAnsi"/>
        </w:rPr>
        <w:t xml:space="preserve"> </w:t>
      </w:r>
      <w:r w:rsidR="00BD4A26" w:rsidRPr="006A1A7A">
        <w:rPr>
          <w:rFonts w:asciiTheme="majorHAnsi" w:hAnsiTheme="majorHAnsi"/>
        </w:rPr>
        <w:t>Next</w:t>
      </w:r>
      <w:r w:rsidR="003B5787">
        <w:rPr>
          <w:rFonts w:asciiTheme="majorHAnsi" w:hAnsiTheme="majorHAnsi"/>
        </w:rPr>
        <w:t>,</w:t>
      </w:r>
      <w:r w:rsidR="00BD4A26" w:rsidRPr="006A1A7A">
        <w:rPr>
          <w:rFonts w:asciiTheme="majorHAnsi" w:hAnsiTheme="majorHAnsi"/>
        </w:rPr>
        <w:t xml:space="preserve"> we</w:t>
      </w:r>
      <w:r w:rsidRPr="006A1A7A">
        <w:rPr>
          <w:rFonts w:asciiTheme="majorHAnsi" w:hAnsiTheme="majorHAnsi"/>
        </w:rPr>
        <w:t xml:space="preserve"> </w:t>
      </w:r>
      <w:r w:rsidR="00E2537E" w:rsidRPr="006A1A7A">
        <w:rPr>
          <w:rFonts w:asciiTheme="majorHAnsi" w:hAnsiTheme="majorHAnsi"/>
        </w:rPr>
        <w:t xml:space="preserve">calculate the mean of the continuous trait at </w:t>
      </w:r>
      <w:r w:rsidR="000B200E">
        <w:rPr>
          <w:rFonts w:asciiTheme="majorHAnsi" w:hAnsiTheme="majorHAnsi"/>
        </w:rPr>
        <w:t xml:space="preserve">each group of </w:t>
      </w:r>
      <w:r w:rsidR="00BE4EDA" w:rsidRPr="006A1A7A">
        <w:rPr>
          <w:rFonts w:asciiTheme="majorHAnsi" w:hAnsiTheme="majorHAnsi"/>
        </w:rPr>
        <w:t>producing</w:t>
      </w:r>
      <w:r w:rsidR="00E2537E" w:rsidRPr="006A1A7A">
        <w:rPr>
          <w:rFonts w:asciiTheme="majorHAnsi" w:hAnsiTheme="majorHAnsi"/>
        </w:rPr>
        <w:t xml:space="preserve"> nodes </w:t>
      </w:r>
      <w:r w:rsidR="000C2BEC" w:rsidRPr="006A1A7A">
        <w:rPr>
          <w:rFonts w:asciiTheme="majorHAnsi" w:hAnsiTheme="majorHAnsi"/>
        </w:rPr>
        <w:t xml:space="preserve">identified </w:t>
      </w:r>
      <w:r w:rsidR="00E2537E" w:rsidRPr="006A1A7A">
        <w:rPr>
          <w:rFonts w:asciiTheme="majorHAnsi" w:hAnsiTheme="majorHAnsi"/>
        </w:rPr>
        <w:t xml:space="preserve">across stochastic mappings and </w:t>
      </w:r>
      <w:r w:rsidR="005C7BD4">
        <w:rPr>
          <w:rFonts w:asciiTheme="majorHAnsi" w:hAnsiTheme="majorHAnsi"/>
        </w:rPr>
        <w:t>(</w:t>
      </w:r>
      <w:r w:rsidR="00E2537E" w:rsidRPr="006A1A7A">
        <w:rPr>
          <w:rFonts w:asciiTheme="majorHAnsi" w:hAnsiTheme="majorHAnsi"/>
        </w:rPr>
        <w:t>if available</w:t>
      </w:r>
      <w:r w:rsidR="005C7BD4">
        <w:rPr>
          <w:rFonts w:asciiTheme="majorHAnsi" w:hAnsiTheme="majorHAnsi"/>
        </w:rPr>
        <w:t>)</w:t>
      </w:r>
      <w:r w:rsidR="00E2537E" w:rsidRPr="006A1A7A">
        <w:rPr>
          <w:rFonts w:asciiTheme="majorHAnsi" w:hAnsiTheme="majorHAnsi"/>
        </w:rPr>
        <w:t xml:space="preserve"> a distrib</w:t>
      </w:r>
      <w:r w:rsidR="00407536" w:rsidRPr="006A1A7A">
        <w:rPr>
          <w:rFonts w:asciiTheme="majorHAnsi" w:hAnsiTheme="majorHAnsi"/>
        </w:rPr>
        <w:t xml:space="preserve">ution </w:t>
      </w:r>
      <w:r w:rsidR="008360C3">
        <w:rPr>
          <w:rFonts w:asciiTheme="majorHAnsi" w:hAnsiTheme="majorHAnsi"/>
        </w:rPr>
        <w:t xml:space="preserve">of </w:t>
      </w:r>
      <w:r w:rsidR="00407536" w:rsidRPr="006A1A7A">
        <w:rPr>
          <w:rFonts w:asciiTheme="majorHAnsi" w:hAnsiTheme="majorHAnsi"/>
        </w:rPr>
        <w:t>tree</w:t>
      </w:r>
      <w:r w:rsidR="008360C3">
        <w:rPr>
          <w:rFonts w:asciiTheme="majorHAnsi" w:hAnsiTheme="majorHAnsi"/>
        </w:rPr>
        <w:t>s, incorporating both phylogenetic and ancestral state reconstruction uncertainty</w:t>
      </w:r>
      <w:r w:rsidR="00407536" w:rsidRPr="006A1A7A">
        <w:rPr>
          <w:rFonts w:asciiTheme="majorHAnsi" w:hAnsiTheme="majorHAnsi"/>
        </w:rPr>
        <w:t>.</w:t>
      </w:r>
      <w:r w:rsidR="005C7BD4">
        <w:rPr>
          <w:rFonts w:asciiTheme="majorHAnsi" w:hAnsiTheme="majorHAnsi"/>
        </w:rPr>
        <w:t xml:space="preserve"> </w:t>
      </w:r>
      <w:r w:rsidR="00407536" w:rsidRPr="006A1A7A">
        <w:rPr>
          <w:rFonts w:asciiTheme="majorHAnsi" w:hAnsiTheme="majorHAnsi"/>
        </w:rPr>
        <w:t xml:space="preserve">  This value is</w:t>
      </w:r>
      <w:r w:rsidR="00E2537E" w:rsidRPr="006A1A7A">
        <w:rPr>
          <w:rFonts w:asciiTheme="majorHAnsi" w:hAnsiTheme="majorHAnsi"/>
        </w:rPr>
        <w:t xml:space="preserve"> the estimate of the mean value of </w:t>
      </w:r>
      <w:r w:rsidR="0030090A">
        <w:rPr>
          <w:rFonts w:asciiTheme="majorHAnsi" w:hAnsiTheme="majorHAnsi"/>
        </w:rPr>
        <w:t xml:space="preserve">all </w:t>
      </w:r>
      <w:r w:rsidR="00E2537E" w:rsidRPr="006A1A7A">
        <w:rPr>
          <w:rFonts w:asciiTheme="majorHAnsi" w:hAnsiTheme="majorHAnsi"/>
        </w:rPr>
        <w:t>nodes that produce the derived state</w:t>
      </w:r>
      <w:r w:rsidR="00387223">
        <w:rPr>
          <w:rFonts w:asciiTheme="majorHAnsi" w:hAnsiTheme="majorHAnsi"/>
        </w:rPr>
        <w:t>.</w:t>
      </w:r>
      <w:r w:rsidR="00407536" w:rsidRPr="006A1A7A">
        <w:rPr>
          <w:rFonts w:asciiTheme="majorHAnsi" w:hAnsiTheme="majorHAnsi"/>
        </w:rPr>
        <w:t xml:space="preserve"> </w:t>
      </w:r>
      <w:r w:rsidR="00A17610">
        <w:rPr>
          <w:rFonts w:asciiTheme="majorHAnsi" w:hAnsiTheme="majorHAnsi"/>
        </w:rPr>
        <w:t>W</w:t>
      </w:r>
      <w:r w:rsidR="00407536" w:rsidRPr="006A1A7A">
        <w:rPr>
          <w:rFonts w:asciiTheme="majorHAnsi" w:hAnsiTheme="majorHAnsi"/>
        </w:rPr>
        <w:t xml:space="preserve">e refer to this value as </w:t>
      </w:r>
      <w:r w:rsidR="000C2BEC" w:rsidRPr="006A1A7A">
        <w:rPr>
          <w:rFonts w:asciiTheme="majorHAnsi" w:hAnsiTheme="majorHAnsi"/>
        </w:rPr>
        <w:t xml:space="preserve">the </w:t>
      </w:r>
      <w:r w:rsidRPr="006A1A7A">
        <w:rPr>
          <w:rFonts w:asciiTheme="majorHAnsi" w:hAnsiTheme="majorHAnsi"/>
        </w:rPr>
        <w:t>“</w:t>
      </w:r>
      <w:r w:rsidR="00AB1C21">
        <w:rPr>
          <w:rFonts w:asciiTheme="majorHAnsi" w:hAnsiTheme="majorHAnsi"/>
        </w:rPr>
        <w:t>ancestral</w:t>
      </w:r>
      <w:r w:rsidRPr="006A1A7A">
        <w:rPr>
          <w:rFonts w:asciiTheme="majorHAnsi" w:hAnsiTheme="majorHAnsi"/>
        </w:rPr>
        <w:t xml:space="preserve"> condition” for </w:t>
      </w:r>
      <w:r w:rsidR="000B200E">
        <w:rPr>
          <w:rFonts w:asciiTheme="majorHAnsi" w:hAnsiTheme="majorHAnsi"/>
        </w:rPr>
        <w:t xml:space="preserve">each of the states of the </w:t>
      </w:r>
      <w:r w:rsidR="00C37981">
        <w:rPr>
          <w:rFonts w:asciiTheme="majorHAnsi" w:hAnsiTheme="majorHAnsi"/>
        </w:rPr>
        <w:t xml:space="preserve">discrete </w:t>
      </w:r>
      <w:r w:rsidR="00C37981" w:rsidRPr="006A1A7A">
        <w:rPr>
          <w:rFonts w:asciiTheme="majorHAnsi" w:hAnsiTheme="majorHAnsi"/>
        </w:rPr>
        <w:t>character</w:t>
      </w:r>
      <w:r w:rsidR="007B3735">
        <w:rPr>
          <w:rFonts w:asciiTheme="majorHAnsi" w:hAnsiTheme="majorHAnsi"/>
        </w:rPr>
        <w:t xml:space="preserve"> (Fig. 1C)</w:t>
      </w:r>
      <w:r w:rsidR="00E2537E" w:rsidRPr="006A1A7A">
        <w:rPr>
          <w:rFonts w:asciiTheme="majorHAnsi" w:hAnsiTheme="majorHAnsi"/>
        </w:rPr>
        <w:t>.</w:t>
      </w:r>
    </w:p>
    <w:p w14:paraId="026C3047" w14:textId="77777777" w:rsidR="00407536" w:rsidRPr="006A1A7A" w:rsidRDefault="00407536" w:rsidP="00D10A0B">
      <w:pPr>
        <w:ind w:left="720"/>
        <w:rPr>
          <w:rFonts w:asciiTheme="majorHAnsi" w:hAnsiTheme="majorHAnsi"/>
        </w:rPr>
      </w:pPr>
    </w:p>
    <w:p w14:paraId="60C43049" w14:textId="2312434E" w:rsidR="00904F8A" w:rsidRDefault="00720CBC" w:rsidP="00D10A0B">
      <w:pPr>
        <w:ind w:left="720"/>
        <w:rPr>
          <w:rFonts w:asciiTheme="majorHAnsi" w:hAnsiTheme="majorHAnsi"/>
        </w:rPr>
      </w:pPr>
      <w:r w:rsidRPr="006A1A7A">
        <w:rPr>
          <w:rFonts w:asciiTheme="majorHAnsi" w:hAnsiTheme="majorHAnsi"/>
        </w:rPr>
        <w:t xml:space="preserve">4) </w:t>
      </w:r>
      <w:r w:rsidR="00C54CC1">
        <w:rPr>
          <w:rFonts w:asciiTheme="majorHAnsi" w:hAnsiTheme="majorHAnsi"/>
        </w:rPr>
        <w:t>We</w:t>
      </w:r>
      <w:r w:rsidR="008B73F6" w:rsidRPr="006A1A7A">
        <w:rPr>
          <w:rFonts w:asciiTheme="majorHAnsi" w:hAnsiTheme="majorHAnsi"/>
        </w:rPr>
        <w:t xml:space="preserve"> construct a null distribution </w:t>
      </w:r>
      <w:r w:rsidR="00243CB9">
        <w:rPr>
          <w:rFonts w:asciiTheme="majorHAnsi" w:hAnsiTheme="majorHAnsi"/>
        </w:rPr>
        <w:t>by</w:t>
      </w:r>
      <w:r w:rsidR="00243CB9" w:rsidRPr="006A1A7A">
        <w:rPr>
          <w:rFonts w:asciiTheme="majorHAnsi" w:hAnsiTheme="majorHAnsi"/>
        </w:rPr>
        <w:t xml:space="preserve"> </w:t>
      </w:r>
      <w:r w:rsidR="0093445A">
        <w:rPr>
          <w:rFonts w:asciiTheme="majorHAnsi" w:hAnsiTheme="majorHAnsi"/>
        </w:rPr>
        <w:t xml:space="preserve">using a </w:t>
      </w:r>
      <w:proofErr w:type="spellStart"/>
      <w:r w:rsidR="0093445A">
        <w:rPr>
          <w:rFonts w:asciiTheme="majorHAnsi" w:hAnsiTheme="majorHAnsi"/>
        </w:rPr>
        <w:t>markov</w:t>
      </w:r>
      <w:proofErr w:type="spellEnd"/>
      <w:r w:rsidR="0093445A">
        <w:rPr>
          <w:rFonts w:asciiTheme="majorHAnsi" w:hAnsiTheme="majorHAnsi"/>
        </w:rPr>
        <w:t xml:space="preserve"> model to simulate the evolution of </w:t>
      </w:r>
      <w:r w:rsidR="00616095">
        <w:rPr>
          <w:rFonts w:asciiTheme="majorHAnsi" w:hAnsiTheme="majorHAnsi"/>
        </w:rPr>
        <w:t xml:space="preserve">a </w:t>
      </w:r>
      <w:r w:rsidR="0093445A">
        <w:rPr>
          <w:rFonts w:asciiTheme="majorHAnsi" w:hAnsiTheme="majorHAnsi"/>
        </w:rPr>
        <w:t xml:space="preserve">discrete character that evolves with transition rates inferred from the empirical data. Using this simulated discrete </w:t>
      </w:r>
      <w:proofErr w:type="gramStart"/>
      <w:r w:rsidR="0093445A">
        <w:rPr>
          <w:rFonts w:asciiTheme="majorHAnsi" w:hAnsiTheme="majorHAnsi"/>
        </w:rPr>
        <w:t>character</w:t>
      </w:r>
      <w:proofErr w:type="gramEnd"/>
      <w:r w:rsidR="0093445A">
        <w:rPr>
          <w:rFonts w:asciiTheme="majorHAnsi" w:hAnsiTheme="majorHAnsi"/>
        </w:rPr>
        <w:t xml:space="preserve"> we then calculate the ancestral condition for each state of this neutral character. </w:t>
      </w:r>
      <w:r w:rsidR="00053AC5" w:rsidRPr="006A1A7A">
        <w:rPr>
          <w:rFonts w:asciiTheme="majorHAnsi" w:hAnsiTheme="majorHAnsi"/>
        </w:rPr>
        <w:t xml:space="preserve">This </w:t>
      </w:r>
      <w:r w:rsidRPr="006A1A7A">
        <w:rPr>
          <w:rFonts w:asciiTheme="majorHAnsi" w:hAnsiTheme="majorHAnsi"/>
        </w:rPr>
        <w:t>is repeated</w:t>
      </w:r>
      <w:r w:rsidR="000C6C56" w:rsidRPr="006A1A7A">
        <w:rPr>
          <w:rFonts w:asciiTheme="majorHAnsi" w:hAnsiTheme="majorHAnsi"/>
        </w:rPr>
        <w:t xml:space="preserve"> </w:t>
      </w:r>
      <w:r w:rsidR="0093445A">
        <w:rPr>
          <w:rFonts w:asciiTheme="majorHAnsi" w:hAnsiTheme="majorHAnsi"/>
        </w:rPr>
        <w:t>1000s of simulated discrete characters to produce a null distribution of ancestral conditions</w:t>
      </w:r>
      <w:r w:rsidR="000C6C56" w:rsidRPr="006A1A7A">
        <w:rPr>
          <w:rFonts w:asciiTheme="majorHAnsi" w:hAnsiTheme="majorHAnsi"/>
        </w:rPr>
        <w:t>.  Finally</w:t>
      </w:r>
      <w:r w:rsidR="000C2BEC" w:rsidRPr="006A1A7A">
        <w:rPr>
          <w:rFonts w:asciiTheme="majorHAnsi" w:hAnsiTheme="majorHAnsi"/>
        </w:rPr>
        <w:t>,</w:t>
      </w:r>
      <w:r w:rsidR="000C6C56" w:rsidRPr="006A1A7A">
        <w:rPr>
          <w:rFonts w:asciiTheme="majorHAnsi" w:hAnsiTheme="majorHAnsi"/>
        </w:rPr>
        <w:t xml:space="preserve"> we use this null distribution to calculate an empirical p-value for the </w:t>
      </w:r>
      <w:r w:rsidR="0093445A">
        <w:rPr>
          <w:rFonts w:asciiTheme="majorHAnsi" w:hAnsiTheme="majorHAnsi"/>
        </w:rPr>
        <w:t>observed ancestral</w:t>
      </w:r>
      <w:r w:rsidR="0093445A" w:rsidRPr="006A1A7A">
        <w:rPr>
          <w:rFonts w:asciiTheme="majorHAnsi" w:hAnsiTheme="majorHAnsi"/>
        </w:rPr>
        <w:t xml:space="preserve"> </w:t>
      </w:r>
      <w:r w:rsidR="000C2BEC" w:rsidRPr="006A1A7A">
        <w:rPr>
          <w:rFonts w:asciiTheme="majorHAnsi" w:hAnsiTheme="majorHAnsi"/>
        </w:rPr>
        <w:t xml:space="preserve">condition </w:t>
      </w:r>
      <w:r w:rsidRPr="006A1A7A">
        <w:rPr>
          <w:rFonts w:asciiTheme="majorHAnsi" w:hAnsiTheme="majorHAnsi"/>
        </w:rPr>
        <w:t xml:space="preserve">of the </w:t>
      </w:r>
      <w:r w:rsidR="008A21E5">
        <w:rPr>
          <w:rFonts w:asciiTheme="majorHAnsi" w:hAnsiTheme="majorHAnsi"/>
        </w:rPr>
        <w:t>discrete</w:t>
      </w:r>
      <w:r w:rsidRPr="006A1A7A">
        <w:rPr>
          <w:rFonts w:asciiTheme="majorHAnsi" w:hAnsiTheme="majorHAnsi"/>
        </w:rPr>
        <w:t xml:space="preserve"> character</w:t>
      </w:r>
      <w:r w:rsidR="00053AC5" w:rsidRPr="006A1A7A">
        <w:rPr>
          <w:rFonts w:asciiTheme="majorHAnsi" w:hAnsiTheme="majorHAnsi"/>
        </w:rPr>
        <w:t xml:space="preserve"> (</w:t>
      </w:r>
      <w:r w:rsidR="00831EF8">
        <w:rPr>
          <w:rFonts w:asciiTheme="majorHAnsi" w:hAnsiTheme="majorHAnsi"/>
        </w:rPr>
        <w:t>Fig. 1D</w:t>
      </w:r>
      <w:r w:rsidR="00053AC5" w:rsidRPr="006A1A7A">
        <w:rPr>
          <w:rFonts w:asciiTheme="majorHAnsi" w:hAnsiTheme="majorHAnsi"/>
        </w:rPr>
        <w:t>)</w:t>
      </w:r>
      <w:r w:rsidR="000C6C56" w:rsidRPr="006A1A7A">
        <w:rPr>
          <w:rFonts w:asciiTheme="majorHAnsi" w:hAnsiTheme="majorHAnsi"/>
        </w:rPr>
        <w:t xml:space="preserve">.  </w:t>
      </w:r>
    </w:p>
    <w:p w14:paraId="1842917C" w14:textId="77777777" w:rsidR="003F7E16" w:rsidRPr="006A1A7A" w:rsidRDefault="003F7E16" w:rsidP="00640EE3">
      <w:pPr>
        <w:rPr>
          <w:rFonts w:asciiTheme="majorHAnsi" w:hAnsiTheme="majorHAnsi"/>
        </w:rPr>
      </w:pPr>
    </w:p>
    <w:p w14:paraId="477E4C38" w14:textId="533ECE58" w:rsidR="008A21E5" w:rsidRPr="008A21E5" w:rsidRDefault="008A21E5" w:rsidP="000A5C44">
      <w:pPr>
        <w:rPr>
          <w:rFonts w:asciiTheme="majorHAnsi" w:hAnsiTheme="majorHAnsi"/>
          <w:i/>
        </w:rPr>
      </w:pPr>
      <w:r w:rsidRPr="008A21E5">
        <w:rPr>
          <w:rFonts w:asciiTheme="majorHAnsi" w:hAnsiTheme="majorHAnsi"/>
          <w:i/>
        </w:rPr>
        <w:t>Simulated data</w:t>
      </w:r>
    </w:p>
    <w:p w14:paraId="4DA19B2F" w14:textId="77777777" w:rsidR="002F424A" w:rsidRDefault="002F424A" w:rsidP="000A5C44">
      <w:pPr>
        <w:rPr>
          <w:ins w:id="0" w:author="Heath Blackmon" w:date="2019-02-25T10:41:00Z"/>
          <w:rFonts w:asciiTheme="majorHAnsi" w:hAnsiTheme="majorHAnsi"/>
        </w:rPr>
      </w:pPr>
    </w:p>
    <w:p w14:paraId="4BCB418D" w14:textId="77777777" w:rsidR="002F424A" w:rsidRDefault="002F424A" w:rsidP="000A5C44">
      <w:pPr>
        <w:rPr>
          <w:ins w:id="1" w:author="Heath Blackmon" w:date="2019-02-25T10:41:00Z"/>
          <w:rFonts w:asciiTheme="majorHAnsi" w:hAnsiTheme="majorHAnsi"/>
        </w:rPr>
      </w:pPr>
    </w:p>
    <w:p w14:paraId="4F9E9224" w14:textId="5BB5F3E5" w:rsidR="002F424A" w:rsidRDefault="002F424A" w:rsidP="000A5C44">
      <w:pPr>
        <w:rPr>
          <w:rFonts w:asciiTheme="majorHAnsi" w:hAnsiTheme="majorHAnsi"/>
        </w:rPr>
      </w:pPr>
      <w:r>
        <w:rPr>
          <w:rFonts w:asciiTheme="majorHAnsi" w:hAnsiTheme="majorHAnsi"/>
        </w:rPr>
        <w:t>Scenario one</w:t>
      </w:r>
    </w:p>
    <w:p w14:paraId="2BD31413" w14:textId="490392E2" w:rsidR="002F424A" w:rsidRDefault="002F424A" w:rsidP="000A5C44">
      <w:pPr>
        <w:rPr>
          <w:rFonts w:asciiTheme="majorHAnsi" w:hAnsiTheme="majorHAnsi"/>
        </w:rPr>
      </w:pPr>
      <w:r>
        <w:rPr>
          <w:rFonts w:asciiTheme="majorHAnsi" w:hAnsiTheme="majorHAnsi"/>
        </w:rPr>
        <w:t>Unidirectional change in the discrete character</w:t>
      </w:r>
    </w:p>
    <w:p w14:paraId="652EF134" w14:textId="77777777" w:rsidR="002F424A" w:rsidRDefault="002F424A" w:rsidP="000A5C44">
      <w:pPr>
        <w:rPr>
          <w:rFonts w:asciiTheme="majorHAnsi" w:hAnsiTheme="majorHAnsi"/>
        </w:rPr>
      </w:pPr>
    </w:p>
    <w:p w14:paraId="54E85399" w14:textId="6FDBEA26" w:rsidR="002F424A" w:rsidRDefault="002F424A" w:rsidP="000A5C44">
      <w:pPr>
        <w:rPr>
          <w:rFonts w:asciiTheme="majorHAnsi" w:hAnsiTheme="majorHAnsi"/>
        </w:rPr>
      </w:pPr>
      <w:r>
        <w:rPr>
          <w:rFonts w:asciiTheme="majorHAnsi" w:hAnsiTheme="majorHAnsi"/>
        </w:rPr>
        <w:t>Scenario two</w:t>
      </w:r>
    </w:p>
    <w:p w14:paraId="58BF96A8" w14:textId="5C769AF5" w:rsidR="002F424A" w:rsidRDefault="002F424A" w:rsidP="000A5C44">
      <w:pPr>
        <w:rPr>
          <w:rFonts w:asciiTheme="majorHAnsi" w:hAnsiTheme="majorHAnsi"/>
        </w:rPr>
      </w:pPr>
      <w:r>
        <w:rPr>
          <w:rFonts w:asciiTheme="majorHAnsi" w:hAnsiTheme="majorHAnsi"/>
        </w:rPr>
        <w:t>Bidirectional change in the discrete character</w:t>
      </w:r>
    </w:p>
    <w:p w14:paraId="7186D3C2" w14:textId="77AA9962" w:rsidR="002F424A" w:rsidRDefault="002F424A" w:rsidP="000A5C44">
      <w:pPr>
        <w:rPr>
          <w:rFonts w:asciiTheme="majorHAnsi" w:hAnsiTheme="majorHAnsi"/>
        </w:rPr>
      </w:pPr>
      <w:r>
        <w:rPr>
          <w:rFonts w:asciiTheme="majorHAnsi" w:hAnsiTheme="majorHAnsi"/>
        </w:rPr>
        <w:tab/>
        <w:t>Low rates of evolution</w:t>
      </w:r>
    </w:p>
    <w:p w14:paraId="2725FEBE" w14:textId="1F71A0B5" w:rsidR="002F424A" w:rsidRDefault="002F424A" w:rsidP="000A5C44">
      <w:pPr>
        <w:rPr>
          <w:rFonts w:asciiTheme="majorHAnsi" w:hAnsiTheme="majorHAnsi"/>
        </w:rPr>
      </w:pPr>
      <w:r>
        <w:rPr>
          <w:rFonts w:asciiTheme="majorHAnsi" w:hAnsiTheme="majorHAnsi"/>
        </w:rPr>
        <w:tab/>
        <w:t>High rates of evolution</w:t>
      </w:r>
    </w:p>
    <w:p w14:paraId="62B29E47" w14:textId="77777777" w:rsidR="002F424A" w:rsidRDefault="002F424A" w:rsidP="000A5C44">
      <w:pPr>
        <w:rPr>
          <w:rFonts w:asciiTheme="majorHAnsi" w:hAnsiTheme="majorHAnsi"/>
        </w:rPr>
      </w:pPr>
    </w:p>
    <w:p w14:paraId="796EE7FA" w14:textId="07C5DEBB" w:rsidR="002F424A" w:rsidRDefault="002F424A" w:rsidP="000A5C44">
      <w:pPr>
        <w:rPr>
          <w:rFonts w:asciiTheme="majorHAnsi" w:hAnsiTheme="majorHAnsi"/>
        </w:rPr>
      </w:pPr>
      <w:r>
        <w:rPr>
          <w:rFonts w:asciiTheme="majorHAnsi" w:hAnsiTheme="majorHAnsi"/>
        </w:rPr>
        <w:t>Scenario three</w:t>
      </w:r>
    </w:p>
    <w:p w14:paraId="2EC64806" w14:textId="4CFE6986" w:rsidR="002F424A" w:rsidRDefault="002F424A" w:rsidP="000A5C44">
      <w:pPr>
        <w:rPr>
          <w:rFonts w:asciiTheme="majorHAnsi" w:hAnsiTheme="majorHAnsi"/>
        </w:rPr>
      </w:pPr>
      <w:r>
        <w:rPr>
          <w:rFonts w:asciiTheme="majorHAnsi" w:hAnsiTheme="majorHAnsi"/>
        </w:rPr>
        <w:lastRenderedPageBreak/>
        <w:t>Empirical phylogeny</w:t>
      </w:r>
    </w:p>
    <w:p w14:paraId="66CB470D" w14:textId="77777777" w:rsidR="002F424A" w:rsidRDefault="002F424A" w:rsidP="000A5C44">
      <w:pPr>
        <w:rPr>
          <w:ins w:id="2" w:author="Heath Blackmon" w:date="2019-02-25T10:41:00Z"/>
          <w:rFonts w:asciiTheme="majorHAnsi" w:hAnsiTheme="majorHAnsi"/>
        </w:rPr>
      </w:pPr>
    </w:p>
    <w:p w14:paraId="115959B4" w14:textId="77777777" w:rsidR="002F424A" w:rsidRDefault="002F424A" w:rsidP="000A5C44">
      <w:pPr>
        <w:rPr>
          <w:ins w:id="3" w:author="Heath Blackmon" w:date="2019-02-25T10:41:00Z"/>
          <w:rFonts w:asciiTheme="majorHAnsi" w:hAnsiTheme="majorHAnsi"/>
        </w:rPr>
      </w:pPr>
    </w:p>
    <w:p w14:paraId="16AF1BC5" w14:textId="4B6F5995" w:rsidR="000A5C44" w:rsidRPr="006A1A7A" w:rsidRDefault="00D10A0B" w:rsidP="000A5C44">
      <w:pPr>
        <w:rPr>
          <w:rFonts w:asciiTheme="majorHAnsi" w:hAnsiTheme="majorHAnsi"/>
        </w:rPr>
      </w:pPr>
      <w:r w:rsidRPr="006A1A7A">
        <w:rPr>
          <w:rFonts w:asciiTheme="majorHAnsi" w:hAnsiTheme="majorHAnsi"/>
        </w:rPr>
        <w:t xml:space="preserve">To test </w:t>
      </w:r>
      <w:r w:rsidR="009122EA">
        <w:rPr>
          <w:rFonts w:asciiTheme="majorHAnsi" w:hAnsiTheme="majorHAnsi"/>
        </w:rPr>
        <w:t>our approach</w:t>
      </w:r>
      <w:r w:rsidR="00E466E0">
        <w:rPr>
          <w:rFonts w:asciiTheme="majorHAnsi" w:hAnsiTheme="majorHAnsi"/>
        </w:rPr>
        <w:t>,</w:t>
      </w:r>
      <w:r w:rsidR="009122EA">
        <w:rPr>
          <w:rFonts w:asciiTheme="majorHAnsi" w:hAnsiTheme="majorHAnsi"/>
        </w:rPr>
        <w:t xml:space="preserve"> we simulated </w:t>
      </w:r>
      <w:r w:rsidR="00C37981" w:rsidRPr="00096877">
        <w:rPr>
          <w:rFonts w:asciiTheme="majorHAnsi" w:hAnsiTheme="majorHAnsi"/>
        </w:rPr>
        <w:t>2</w:t>
      </w:r>
      <w:r w:rsidRPr="00096877">
        <w:rPr>
          <w:rFonts w:asciiTheme="majorHAnsi" w:hAnsiTheme="majorHAnsi"/>
        </w:rPr>
        <w:t>00</w:t>
      </w:r>
      <w:r w:rsidRPr="006A1A7A">
        <w:rPr>
          <w:rFonts w:asciiTheme="majorHAnsi" w:hAnsiTheme="majorHAnsi"/>
        </w:rPr>
        <w:t xml:space="preserve"> trees using a birth death model with a birth rate of 1.0 and death rate of 0.5 allowing trees to grow </w:t>
      </w:r>
      <w:r w:rsidR="005B0D37" w:rsidRPr="006A1A7A">
        <w:rPr>
          <w:rFonts w:asciiTheme="majorHAnsi" w:hAnsiTheme="majorHAnsi"/>
        </w:rPr>
        <w:t>until</w:t>
      </w:r>
      <w:r w:rsidRPr="006A1A7A">
        <w:rPr>
          <w:rFonts w:asciiTheme="majorHAnsi" w:hAnsiTheme="majorHAnsi"/>
        </w:rPr>
        <w:t xml:space="preserve"> 200 extant species were reached</w:t>
      </w:r>
      <w:r w:rsidR="00BD4A26" w:rsidRPr="006A1A7A">
        <w:rPr>
          <w:rFonts w:asciiTheme="majorHAnsi" w:hAnsiTheme="majorHAnsi"/>
        </w:rPr>
        <w:t xml:space="preserve">.   Trees were simulated using the function </w:t>
      </w:r>
      <w:proofErr w:type="spellStart"/>
      <w:r w:rsidR="00BD4A26" w:rsidRPr="006A1A7A">
        <w:rPr>
          <w:rFonts w:asciiTheme="majorHAnsi" w:hAnsiTheme="majorHAnsi" w:cs="Courier New"/>
        </w:rPr>
        <w:t>sim.bdtree</w:t>
      </w:r>
      <w:proofErr w:type="spellEnd"/>
      <w:r w:rsidR="00AB1C21">
        <w:rPr>
          <w:rFonts w:asciiTheme="majorHAnsi" w:hAnsiTheme="majorHAnsi" w:cs="Courier New"/>
        </w:rPr>
        <w:t xml:space="preserve"> in Geiger</w:t>
      </w:r>
      <w:r w:rsidR="00BD4A26" w:rsidRPr="006A1A7A">
        <w:rPr>
          <w:rFonts w:asciiTheme="majorHAnsi" w:hAnsiTheme="majorHAnsi" w:cs="Courier New"/>
        </w:rPr>
        <w:t xml:space="preserve"> </w:t>
      </w:r>
      <w:r w:rsidR="00A04617" w:rsidRPr="006A1A7A">
        <w:rPr>
          <w:rFonts w:asciiTheme="majorHAnsi" w:hAnsiTheme="majorHAnsi"/>
        </w:rPr>
        <w:fldChar w:fldCharType="begin"/>
      </w:r>
      <w:r w:rsidR="00CC70DD">
        <w:rPr>
          <w:rFonts w:asciiTheme="majorHAnsi" w:hAnsiTheme="majorHAnsi"/>
        </w:rPr>
        <w:instrText xml:space="preserve"> ADDIN EN.CITE &lt;EndNote&gt;&lt;Cite&gt;&lt;Author&gt;Harmon&lt;/Author&gt;&lt;Year&gt;2008&lt;/Year&gt;&lt;RecNum&gt;663&lt;/RecNum&gt;&lt;DisplayText&gt;(Harmon&lt;style face="italic"&gt; et al.&lt;/style&gt; 2008)&lt;/DisplayText&gt;&lt;record&gt;&lt;rec-number&gt;663&lt;/rec-number&gt;&lt;foreign-keys&gt;&lt;key app="EN" db-id="epvtarstqevspaeztvg5esrw0a5xeedx0zxx" timestamp="1377968409"&gt;663&lt;/key&gt;&lt;key app="ENWeb" db-id=""&gt;0&lt;/key&gt;&lt;/foreign-keys&gt;&lt;ref-type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A04617" w:rsidRPr="006A1A7A">
        <w:rPr>
          <w:rFonts w:asciiTheme="majorHAnsi" w:hAnsiTheme="majorHAnsi"/>
        </w:rPr>
        <w:fldChar w:fldCharType="separate"/>
      </w:r>
      <w:r w:rsidR="00CC70DD">
        <w:rPr>
          <w:rFonts w:asciiTheme="majorHAnsi" w:hAnsiTheme="majorHAnsi"/>
          <w:noProof/>
        </w:rPr>
        <w:t>(Harmon</w:t>
      </w:r>
      <w:r w:rsidR="00CC70DD" w:rsidRPr="00CC70DD">
        <w:rPr>
          <w:rFonts w:asciiTheme="majorHAnsi" w:hAnsiTheme="majorHAnsi"/>
          <w:i/>
          <w:noProof/>
        </w:rPr>
        <w:t xml:space="preserve"> et al.</w:t>
      </w:r>
      <w:r w:rsidR="00CC70DD">
        <w:rPr>
          <w:rFonts w:asciiTheme="majorHAnsi" w:hAnsiTheme="majorHAnsi"/>
          <w:noProof/>
        </w:rPr>
        <w:t xml:space="preserve"> 2008)</w:t>
      </w:r>
      <w:r w:rsidR="00A04617" w:rsidRPr="006A1A7A">
        <w:rPr>
          <w:rFonts w:asciiTheme="majorHAnsi" w:hAnsiTheme="majorHAnsi"/>
        </w:rPr>
        <w:fldChar w:fldCharType="end"/>
      </w:r>
      <w:r w:rsidRPr="006A1A7A">
        <w:rPr>
          <w:rFonts w:asciiTheme="majorHAnsi" w:hAnsiTheme="majorHAnsi"/>
        </w:rPr>
        <w:t xml:space="preserve">.  </w:t>
      </w:r>
      <w:r w:rsidR="008A21E5">
        <w:rPr>
          <w:rFonts w:asciiTheme="majorHAnsi" w:hAnsiTheme="majorHAnsi"/>
        </w:rPr>
        <w:t>Next</w:t>
      </w:r>
      <w:r w:rsidR="00434D28">
        <w:rPr>
          <w:rFonts w:asciiTheme="majorHAnsi" w:hAnsiTheme="majorHAnsi"/>
        </w:rPr>
        <w:t>,</w:t>
      </w:r>
      <w:r w:rsidR="008A21E5">
        <w:rPr>
          <w:rFonts w:asciiTheme="majorHAnsi" w:hAnsiTheme="majorHAnsi"/>
        </w:rPr>
        <w:t xml:space="preserve"> we</w:t>
      </w:r>
      <w:r w:rsidRPr="006A1A7A">
        <w:rPr>
          <w:rFonts w:asciiTheme="majorHAnsi" w:hAnsiTheme="majorHAnsi"/>
        </w:rPr>
        <w:t xml:space="preserve"> simulated a continuous </w:t>
      </w:r>
      <w:r w:rsidR="008A21E5">
        <w:rPr>
          <w:rFonts w:asciiTheme="majorHAnsi" w:hAnsiTheme="majorHAnsi"/>
        </w:rPr>
        <w:t xml:space="preserve">character </w:t>
      </w:r>
      <w:r w:rsidRPr="006A1A7A">
        <w:rPr>
          <w:rFonts w:asciiTheme="majorHAnsi" w:hAnsiTheme="majorHAnsi"/>
        </w:rPr>
        <w:t>evolving by Brownian motion with a rate parameter of 0.2 and a starting mean of 1.0 on each tree</w:t>
      </w:r>
      <w:r w:rsidR="00BD4A26" w:rsidRPr="006A1A7A">
        <w:rPr>
          <w:rFonts w:asciiTheme="majorHAnsi" w:hAnsiTheme="majorHAnsi"/>
        </w:rPr>
        <w:t xml:space="preserve"> using the function </w:t>
      </w:r>
      <w:r w:rsidR="00BD4A26" w:rsidRPr="006A1A7A">
        <w:rPr>
          <w:rFonts w:asciiTheme="majorHAnsi" w:hAnsiTheme="majorHAnsi" w:cs="Courier New"/>
        </w:rPr>
        <w:t>sim.char</w:t>
      </w:r>
      <w:r w:rsidR="00F56DD3">
        <w:rPr>
          <w:rFonts w:asciiTheme="majorHAnsi" w:hAnsiTheme="majorHAnsi" w:cs="Courier New"/>
        </w:rPr>
        <w:t xml:space="preserve"> in </w:t>
      </w:r>
      <w:r w:rsidR="00ED33AE">
        <w:rPr>
          <w:rFonts w:asciiTheme="majorHAnsi" w:hAnsiTheme="majorHAnsi" w:cs="Courier New"/>
        </w:rPr>
        <w:t>Geiger</w:t>
      </w:r>
      <w:r w:rsidR="00BD4A26" w:rsidRPr="006A1A7A">
        <w:rPr>
          <w:rFonts w:asciiTheme="majorHAnsi" w:hAnsiTheme="majorHAnsi"/>
        </w:rPr>
        <w:t xml:space="preserve"> </w:t>
      </w:r>
      <w:r w:rsidR="00A04617" w:rsidRPr="006A1A7A">
        <w:rPr>
          <w:rFonts w:asciiTheme="majorHAnsi" w:hAnsiTheme="majorHAnsi"/>
        </w:rPr>
        <w:fldChar w:fldCharType="begin"/>
      </w:r>
      <w:r w:rsidR="00CC70DD">
        <w:rPr>
          <w:rFonts w:asciiTheme="majorHAnsi" w:hAnsiTheme="majorHAnsi"/>
        </w:rPr>
        <w:instrText xml:space="preserve"> ADDIN EN.CITE &lt;EndNote&gt;&lt;Cite&gt;&lt;Author&gt;Harmon&lt;/Author&gt;&lt;Year&gt;2008&lt;/Year&gt;&lt;RecNum&gt;663&lt;/RecNum&gt;&lt;DisplayText&gt;(Harmon&lt;style face="italic"&gt; et al.&lt;/style&gt; 2008)&lt;/DisplayText&gt;&lt;record&gt;&lt;rec-number&gt;663&lt;/rec-number&gt;&lt;foreign-keys&gt;&lt;key app="EN" db-id="epvtarstqevspaeztvg5esrw0a5xeedx0zxx" timestamp="1377968409"&gt;663&lt;/key&gt;&lt;key app="ENWeb" db-id=""&gt;0&lt;/key&gt;&lt;/foreign-keys&gt;&lt;ref-type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A04617" w:rsidRPr="006A1A7A">
        <w:rPr>
          <w:rFonts w:asciiTheme="majorHAnsi" w:hAnsiTheme="majorHAnsi"/>
        </w:rPr>
        <w:fldChar w:fldCharType="separate"/>
      </w:r>
      <w:r w:rsidR="00CC70DD">
        <w:rPr>
          <w:rFonts w:asciiTheme="majorHAnsi" w:hAnsiTheme="majorHAnsi"/>
          <w:noProof/>
        </w:rPr>
        <w:t>(Harmon</w:t>
      </w:r>
      <w:r w:rsidR="00CC70DD" w:rsidRPr="00CC70DD">
        <w:rPr>
          <w:rFonts w:asciiTheme="majorHAnsi" w:hAnsiTheme="majorHAnsi"/>
          <w:i/>
          <w:noProof/>
        </w:rPr>
        <w:t xml:space="preserve"> et al.</w:t>
      </w:r>
      <w:r w:rsidR="00CC70DD">
        <w:rPr>
          <w:rFonts w:asciiTheme="majorHAnsi" w:hAnsiTheme="majorHAnsi"/>
          <w:noProof/>
        </w:rPr>
        <w:t xml:space="preserve"> 2008)</w:t>
      </w:r>
      <w:r w:rsidR="00A04617" w:rsidRPr="006A1A7A">
        <w:rPr>
          <w:rFonts w:asciiTheme="majorHAnsi" w:hAnsiTheme="majorHAnsi"/>
        </w:rPr>
        <w:fldChar w:fldCharType="end"/>
      </w:r>
      <w:r w:rsidR="00BD4A26" w:rsidRPr="006A1A7A">
        <w:rPr>
          <w:rFonts w:asciiTheme="majorHAnsi" w:hAnsiTheme="majorHAnsi"/>
        </w:rPr>
        <w:t>.</w:t>
      </w:r>
      <w:r w:rsidR="00A04617" w:rsidRPr="006A1A7A">
        <w:rPr>
          <w:rFonts w:asciiTheme="majorHAnsi" w:hAnsiTheme="majorHAnsi"/>
        </w:rPr>
        <w:t xml:space="preserve"> </w:t>
      </w:r>
      <w:r w:rsidR="009122EA">
        <w:rPr>
          <w:rFonts w:asciiTheme="majorHAnsi" w:hAnsiTheme="majorHAnsi"/>
        </w:rPr>
        <w:t>W</w:t>
      </w:r>
      <w:r w:rsidR="008A21E5">
        <w:rPr>
          <w:rFonts w:asciiTheme="majorHAnsi" w:hAnsiTheme="majorHAnsi"/>
        </w:rPr>
        <w:t xml:space="preserve">e used a branch scaling approach to generate simulated </w:t>
      </w:r>
      <w:r w:rsidR="00741A06">
        <w:rPr>
          <w:rFonts w:asciiTheme="majorHAnsi" w:hAnsiTheme="majorHAnsi"/>
        </w:rPr>
        <w:t xml:space="preserve">discrete </w:t>
      </w:r>
      <w:r w:rsidR="009122EA">
        <w:rPr>
          <w:rFonts w:asciiTheme="majorHAnsi" w:hAnsiTheme="majorHAnsi"/>
        </w:rPr>
        <w:t>characters.</w:t>
      </w:r>
      <w:r w:rsidRPr="006A1A7A">
        <w:rPr>
          <w:rFonts w:asciiTheme="majorHAnsi" w:hAnsiTheme="majorHAnsi"/>
        </w:rPr>
        <w:t xml:space="preserve">  We </w:t>
      </w:r>
      <w:r w:rsidR="009122EA">
        <w:rPr>
          <w:rFonts w:asciiTheme="majorHAnsi" w:hAnsiTheme="majorHAnsi"/>
        </w:rPr>
        <w:t xml:space="preserve">first </w:t>
      </w:r>
      <w:r w:rsidRPr="006A1A7A">
        <w:rPr>
          <w:rFonts w:asciiTheme="majorHAnsi" w:hAnsiTheme="majorHAnsi"/>
        </w:rPr>
        <w:t xml:space="preserve">identified those branches that had a </w:t>
      </w:r>
      <w:r w:rsidR="00A35694" w:rsidRPr="006A1A7A">
        <w:rPr>
          <w:rFonts w:asciiTheme="majorHAnsi" w:hAnsiTheme="majorHAnsi"/>
        </w:rPr>
        <w:t xml:space="preserve">mean </w:t>
      </w:r>
      <w:r w:rsidRPr="006A1A7A">
        <w:rPr>
          <w:rFonts w:asciiTheme="majorHAnsi" w:hAnsiTheme="majorHAnsi"/>
        </w:rPr>
        <w:t xml:space="preserve">value </w:t>
      </w:r>
      <w:r w:rsidR="009122EA">
        <w:rPr>
          <w:rFonts w:asciiTheme="majorHAnsi" w:hAnsiTheme="majorHAnsi"/>
        </w:rPr>
        <w:t xml:space="preserve">for the continuous trait </w:t>
      </w:r>
      <w:r w:rsidRPr="006A1A7A">
        <w:rPr>
          <w:rFonts w:asciiTheme="majorHAnsi" w:hAnsiTheme="majorHAnsi"/>
        </w:rPr>
        <w:t xml:space="preserve">in the upper or lower quartile.  </w:t>
      </w:r>
      <w:r w:rsidRPr="00A94AAA">
        <w:rPr>
          <w:rFonts w:asciiTheme="majorHAnsi" w:hAnsiTheme="majorHAnsi"/>
        </w:rPr>
        <w:t xml:space="preserve">Branches in the </w:t>
      </w:r>
      <w:r w:rsidR="001913C4" w:rsidRPr="00A94AAA">
        <w:rPr>
          <w:rFonts w:asciiTheme="majorHAnsi" w:hAnsiTheme="majorHAnsi"/>
        </w:rPr>
        <w:t>lower</w:t>
      </w:r>
      <w:r w:rsidRPr="00A94AAA">
        <w:rPr>
          <w:rFonts w:asciiTheme="majorHAnsi" w:hAnsiTheme="majorHAnsi"/>
        </w:rPr>
        <w:t xml:space="preserve"> quartile were scaled by a factor of </w:t>
      </w:r>
      <w:r w:rsidR="0017042E" w:rsidRPr="00A94AAA">
        <w:rPr>
          <w:rFonts w:asciiTheme="majorHAnsi" w:hAnsiTheme="majorHAnsi"/>
        </w:rPr>
        <w:t>1/x</w:t>
      </w:r>
      <w:r w:rsidRPr="00A94AAA">
        <w:rPr>
          <w:rFonts w:asciiTheme="majorHAnsi" w:hAnsiTheme="majorHAnsi"/>
        </w:rPr>
        <w:t xml:space="preserve"> while branches in the </w:t>
      </w:r>
      <w:r w:rsidR="001913C4" w:rsidRPr="00A94AAA">
        <w:rPr>
          <w:rFonts w:asciiTheme="majorHAnsi" w:hAnsiTheme="majorHAnsi"/>
        </w:rPr>
        <w:t>upper</w:t>
      </w:r>
      <w:r w:rsidRPr="00A94AAA">
        <w:rPr>
          <w:rFonts w:asciiTheme="majorHAnsi" w:hAnsiTheme="majorHAnsi"/>
        </w:rPr>
        <w:t xml:space="preserve"> quartile </w:t>
      </w:r>
      <w:r w:rsidR="00AA43B3" w:rsidRPr="00A94AAA">
        <w:rPr>
          <w:rFonts w:asciiTheme="majorHAnsi" w:hAnsiTheme="majorHAnsi"/>
        </w:rPr>
        <w:t>were</w:t>
      </w:r>
      <w:r w:rsidRPr="00A94AAA">
        <w:rPr>
          <w:rFonts w:asciiTheme="majorHAnsi" w:hAnsiTheme="majorHAnsi"/>
        </w:rPr>
        <w:t xml:space="preserve"> scaled by a factor of </w:t>
      </w:r>
      <w:r w:rsidR="0017042E" w:rsidRPr="00A94AAA">
        <w:rPr>
          <w:rFonts w:asciiTheme="majorHAnsi" w:hAnsiTheme="majorHAnsi"/>
        </w:rPr>
        <w:t>x, and we repeated this process for ten values of x ranging from 1 to 10</w:t>
      </w:r>
      <w:r w:rsidR="001913C4" w:rsidRPr="00A94AAA">
        <w:rPr>
          <w:rFonts w:asciiTheme="majorHAnsi" w:hAnsiTheme="majorHAnsi"/>
        </w:rPr>
        <w:t xml:space="preserve"> on each of our </w:t>
      </w:r>
      <w:r w:rsidR="00D06C70" w:rsidRPr="00A94AAA">
        <w:rPr>
          <w:rFonts w:asciiTheme="majorHAnsi" w:hAnsiTheme="majorHAnsi"/>
        </w:rPr>
        <w:t>2</w:t>
      </w:r>
      <w:r w:rsidR="00950AEA" w:rsidRPr="00A94AAA">
        <w:rPr>
          <w:rFonts w:asciiTheme="majorHAnsi" w:hAnsiTheme="majorHAnsi"/>
        </w:rPr>
        <w:t xml:space="preserve">00 </w:t>
      </w:r>
      <w:r w:rsidR="001913C4" w:rsidRPr="00A94AAA">
        <w:rPr>
          <w:rFonts w:asciiTheme="majorHAnsi" w:hAnsiTheme="majorHAnsi"/>
        </w:rPr>
        <w:t>trees</w:t>
      </w:r>
      <w:r w:rsidR="00031C73" w:rsidRPr="00A94AAA">
        <w:rPr>
          <w:rFonts w:asciiTheme="majorHAnsi" w:hAnsiTheme="majorHAnsi"/>
        </w:rPr>
        <w:t>.</w:t>
      </w:r>
      <w:r w:rsidR="00031C73" w:rsidRPr="006A1A7A">
        <w:rPr>
          <w:rFonts w:asciiTheme="majorHAnsi" w:hAnsiTheme="majorHAnsi"/>
        </w:rPr>
        <w:t xml:space="preserve"> </w:t>
      </w:r>
      <w:r w:rsidR="0097672B" w:rsidRPr="006A1A7A">
        <w:rPr>
          <w:rFonts w:asciiTheme="majorHAnsi" w:hAnsiTheme="majorHAnsi"/>
        </w:rPr>
        <w:t>Next</w:t>
      </w:r>
      <w:r w:rsidR="005B0D37" w:rsidRPr="006A1A7A">
        <w:rPr>
          <w:rFonts w:asciiTheme="majorHAnsi" w:hAnsiTheme="majorHAnsi"/>
        </w:rPr>
        <w:t>,</w:t>
      </w:r>
      <w:r w:rsidR="0097672B" w:rsidRPr="006A1A7A">
        <w:rPr>
          <w:rFonts w:asciiTheme="majorHAnsi" w:hAnsiTheme="majorHAnsi"/>
        </w:rPr>
        <w:t xml:space="preserve"> we evolved a discrete </w:t>
      </w:r>
      <w:r w:rsidR="008A21E5">
        <w:rPr>
          <w:rFonts w:asciiTheme="majorHAnsi" w:hAnsiTheme="majorHAnsi"/>
        </w:rPr>
        <w:t>character</w:t>
      </w:r>
      <w:r w:rsidR="0097672B" w:rsidRPr="006A1A7A">
        <w:rPr>
          <w:rFonts w:asciiTheme="majorHAnsi" w:hAnsiTheme="majorHAnsi"/>
        </w:rPr>
        <w:t xml:space="preserve"> on </w:t>
      </w:r>
      <w:r w:rsidR="00006126" w:rsidRPr="006A1A7A">
        <w:rPr>
          <w:rFonts w:asciiTheme="majorHAnsi" w:hAnsiTheme="majorHAnsi"/>
        </w:rPr>
        <w:t>these s</w:t>
      </w:r>
      <w:r w:rsidR="005B0D37" w:rsidRPr="006A1A7A">
        <w:rPr>
          <w:rFonts w:asciiTheme="majorHAnsi" w:hAnsiTheme="majorHAnsi"/>
        </w:rPr>
        <w:t>caled</w:t>
      </w:r>
      <w:r w:rsidR="00006126" w:rsidRPr="006A1A7A">
        <w:rPr>
          <w:rFonts w:asciiTheme="majorHAnsi" w:hAnsiTheme="majorHAnsi"/>
        </w:rPr>
        <w:t xml:space="preserve"> trees</w:t>
      </w:r>
      <w:r w:rsidR="009A6032">
        <w:rPr>
          <w:rFonts w:asciiTheme="majorHAnsi" w:hAnsiTheme="majorHAnsi"/>
        </w:rPr>
        <w:t>,</w:t>
      </w:r>
      <w:r w:rsidR="008A21E5">
        <w:rPr>
          <w:rFonts w:asciiTheme="majorHAnsi" w:hAnsiTheme="majorHAnsi"/>
        </w:rPr>
        <w:t xml:space="preserve"> </w:t>
      </w:r>
      <w:r w:rsidR="009A6032">
        <w:rPr>
          <w:rFonts w:asciiTheme="majorHAnsi" w:hAnsiTheme="majorHAnsi"/>
        </w:rPr>
        <w:t>setting</w:t>
      </w:r>
      <w:r w:rsidR="00006126" w:rsidRPr="006A1A7A">
        <w:rPr>
          <w:rFonts w:asciiTheme="majorHAnsi" w:hAnsiTheme="majorHAnsi"/>
        </w:rPr>
        <w:t xml:space="preserve"> the root to </w:t>
      </w:r>
      <w:r w:rsidR="00006126" w:rsidRPr="00C37981">
        <w:rPr>
          <w:rFonts w:asciiTheme="majorHAnsi" w:hAnsiTheme="majorHAnsi"/>
        </w:rPr>
        <w:t xml:space="preserve">state </w:t>
      </w:r>
      <w:r w:rsidR="000A5C44" w:rsidRPr="00C37981">
        <w:rPr>
          <w:rFonts w:asciiTheme="majorHAnsi" w:hAnsiTheme="majorHAnsi"/>
        </w:rPr>
        <w:t xml:space="preserve">to </w:t>
      </w:r>
      <w:r w:rsidR="00006126" w:rsidRPr="00C37981">
        <w:rPr>
          <w:rFonts w:asciiTheme="majorHAnsi" w:hAnsiTheme="majorHAnsi"/>
        </w:rPr>
        <w:t>1</w:t>
      </w:r>
      <w:r w:rsidR="00C37981">
        <w:rPr>
          <w:rFonts w:asciiTheme="majorHAnsi" w:hAnsiTheme="majorHAnsi"/>
        </w:rPr>
        <w:t xml:space="preserve"> (ancestral condition)</w:t>
      </w:r>
      <w:r w:rsidR="00006126" w:rsidRPr="006A1A7A">
        <w:rPr>
          <w:rFonts w:asciiTheme="majorHAnsi" w:hAnsiTheme="majorHAnsi"/>
        </w:rPr>
        <w:t xml:space="preserve"> and </w:t>
      </w:r>
      <w:r w:rsidR="00E836A8">
        <w:rPr>
          <w:rFonts w:asciiTheme="majorHAnsi" w:hAnsiTheme="majorHAnsi"/>
        </w:rPr>
        <w:t>allowing</w:t>
      </w:r>
      <w:r w:rsidR="00A04617" w:rsidRPr="006A1A7A">
        <w:rPr>
          <w:rFonts w:asciiTheme="majorHAnsi" w:hAnsiTheme="majorHAnsi"/>
        </w:rPr>
        <w:t xml:space="preserve"> the trait to</w:t>
      </w:r>
      <w:r w:rsidR="00006126" w:rsidRPr="006A1A7A">
        <w:rPr>
          <w:rFonts w:asciiTheme="majorHAnsi" w:hAnsiTheme="majorHAnsi"/>
        </w:rPr>
        <w:t xml:space="preserve"> evolve under a </w:t>
      </w:r>
      <w:r w:rsidR="00741A06">
        <w:rPr>
          <w:rFonts w:asciiTheme="majorHAnsi" w:hAnsiTheme="majorHAnsi"/>
        </w:rPr>
        <w:t>Mk2 model</w:t>
      </w:r>
      <w:r w:rsidR="00741A06" w:rsidRPr="006A1A7A">
        <w:rPr>
          <w:rFonts w:asciiTheme="majorHAnsi" w:hAnsiTheme="majorHAnsi"/>
        </w:rPr>
        <w:t xml:space="preserve"> </w:t>
      </w:r>
      <w:r w:rsidR="00006126" w:rsidRPr="006A1A7A">
        <w:rPr>
          <w:rFonts w:asciiTheme="majorHAnsi" w:hAnsiTheme="majorHAnsi"/>
        </w:rPr>
        <w:t xml:space="preserve">where transition to </w:t>
      </w:r>
      <w:r w:rsidR="00006126" w:rsidRPr="00C37981">
        <w:rPr>
          <w:rFonts w:asciiTheme="majorHAnsi" w:hAnsiTheme="majorHAnsi"/>
        </w:rPr>
        <w:t>state 2</w:t>
      </w:r>
      <w:r w:rsidR="00C37981">
        <w:rPr>
          <w:rFonts w:asciiTheme="majorHAnsi" w:hAnsiTheme="majorHAnsi"/>
        </w:rPr>
        <w:t xml:space="preserve"> (derived condition)</w:t>
      </w:r>
      <w:r w:rsidR="00006126" w:rsidRPr="006A1A7A">
        <w:rPr>
          <w:rFonts w:asciiTheme="majorHAnsi" w:hAnsiTheme="majorHAnsi"/>
        </w:rPr>
        <w:t xml:space="preserve"> were allowed but not </w:t>
      </w:r>
      <w:r w:rsidR="00062CEE">
        <w:rPr>
          <w:rFonts w:asciiTheme="majorHAnsi" w:hAnsiTheme="majorHAnsi"/>
        </w:rPr>
        <w:t>back transitions</w:t>
      </w:r>
      <w:r w:rsidR="00006126" w:rsidRPr="006A1A7A">
        <w:rPr>
          <w:rFonts w:asciiTheme="majorHAnsi" w:hAnsiTheme="majorHAnsi"/>
        </w:rPr>
        <w:t xml:space="preserve"> to state 1 (matching our expectations for </w:t>
      </w:r>
      <w:r w:rsidR="008A21E5">
        <w:rPr>
          <w:rFonts w:asciiTheme="majorHAnsi" w:hAnsiTheme="majorHAnsi"/>
        </w:rPr>
        <w:t xml:space="preserve">the type of characters we believe this approach may be </w:t>
      </w:r>
      <w:r w:rsidR="001913C4">
        <w:rPr>
          <w:rFonts w:asciiTheme="majorHAnsi" w:hAnsiTheme="majorHAnsi"/>
        </w:rPr>
        <w:t xml:space="preserve">most </w:t>
      </w:r>
      <w:r w:rsidR="008A21E5">
        <w:rPr>
          <w:rFonts w:asciiTheme="majorHAnsi" w:hAnsiTheme="majorHAnsi"/>
        </w:rPr>
        <w:t>useful</w:t>
      </w:r>
      <w:r w:rsidR="00006126" w:rsidRPr="006A1A7A">
        <w:rPr>
          <w:rFonts w:asciiTheme="majorHAnsi" w:hAnsiTheme="majorHAnsi"/>
        </w:rPr>
        <w:t>)</w:t>
      </w:r>
      <w:r w:rsidR="00D50D80" w:rsidRPr="00D50D80">
        <w:rPr>
          <w:rFonts w:asciiTheme="majorHAnsi" w:hAnsiTheme="majorHAnsi"/>
        </w:rPr>
        <w:t xml:space="preserve"> </w:t>
      </w:r>
      <w:r w:rsidR="00D50D80" w:rsidRPr="006A1A7A">
        <w:rPr>
          <w:rFonts w:asciiTheme="majorHAnsi" w:hAnsiTheme="majorHAnsi"/>
        </w:rPr>
        <w:t xml:space="preserve">using the </w:t>
      </w:r>
      <w:r w:rsidR="00D50D80" w:rsidRPr="006A1A7A">
        <w:rPr>
          <w:rFonts w:asciiTheme="majorHAnsi" w:hAnsiTheme="majorHAnsi" w:cs="Courier New"/>
        </w:rPr>
        <w:t>sim.char</w:t>
      </w:r>
      <w:r w:rsidR="00D50D80" w:rsidRPr="006A1A7A">
        <w:rPr>
          <w:rFonts w:asciiTheme="majorHAnsi" w:hAnsiTheme="majorHAnsi"/>
        </w:rPr>
        <w:t xml:space="preserve"> function </w:t>
      </w:r>
      <w:r w:rsidR="00D50D80">
        <w:rPr>
          <w:rFonts w:asciiTheme="majorHAnsi" w:hAnsiTheme="majorHAnsi"/>
        </w:rPr>
        <w:t>from Geiger</w:t>
      </w:r>
      <w:r w:rsidR="00741A06">
        <w:rPr>
          <w:rFonts w:asciiTheme="majorHAnsi" w:hAnsiTheme="majorHAnsi"/>
        </w:rPr>
        <w:t xml:space="preserve">.  </w:t>
      </w:r>
      <w:r w:rsidR="000A5C44" w:rsidRPr="006A1A7A">
        <w:rPr>
          <w:rFonts w:asciiTheme="majorHAnsi" w:hAnsiTheme="majorHAnsi"/>
        </w:rPr>
        <w:t>Various</w:t>
      </w:r>
      <w:r w:rsidR="00006126" w:rsidRPr="006A1A7A">
        <w:rPr>
          <w:rFonts w:asciiTheme="majorHAnsi" w:hAnsiTheme="majorHAnsi"/>
        </w:rPr>
        <w:t xml:space="preserve"> transition rate</w:t>
      </w:r>
      <w:r w:rsidR="000A5C44" w:rsidRPr="006A1A7A">
        <w:rPr>
          <w:rFonts w:asciiTheme="majorHAnsi" w:hAnsiTheme="majorHAnsi"/>
        </w:rPr>
        <w:t>s</w:t>
      </w:r>
      <w:r w:rsidR="00006126" w:rsidRPr="006A1A7A">
        <w:rPr>
          <w:rFonts w:asciiTheme="majorHAnsi" w:hAnsiTheme="majorHAnsi"/>
        </w:rPr>
        <w:t xml:space="preserve"> from state 1 to state 2 </w:t>
      </w:r>
      <w:r w:rsidR="000A5C44" w:rsidRPr="006A1A7A">
        <w:rPr>
          <w:rFonts w:asciiTheme="majorHAnsi" w:hAnsiTheme="majorHAnsi"/>
        </w:rPr>
        <w:t xml:space="preserve">were </w:t>
      </w:r>
      <w:r w:rsidR="001913C4">
        <w:rPr>
          <w:rFonts w:asciiTheme="majorHAnsi" w:hAnsiTheme="majorHAnsi"/>
        </w:rPr>
        <w:t>evaluated</w:t>
      </w:r>
      <w:r w:rsidR="000A5C44" w:rsidRPr="006A1A7A">
        <w:rPr>
          <w:rFonts w:asciiTheme="majorHAnsi" w:hAnsiTheme="majorHAnsi"/>
        </w:rPr>
        <w:t xml:space="preserve"> and we found that a rate of </w:t>
      </w:r>
      <w:r w:rsidR="00D95DAE" w:rsidRPr="006A1A7A">
        <w:rPr>
          <w:rFonts w:asciiTheme="majorHAnsi" w:hAnsiTheme="majorHAnsi"/>
        </w:rPr>
        <w:t>0.02</w:t>
      </w:r>
      <w:r w:rsidR="000A5C44" w:rsidRPr="006A1A7A">
        <w:rPr>
          <w:rFonts w:asciiTheme="majorHAnsi" w:hAnsiTheme="majorHAnsi"/>
        </w:rPr>
        <w:t xml:space="preserve"> was sufficient to insure that two or more transitions occurred </w:t>
      </w:r>
      <w:r w:rsidR="001355DC" w:rsidRPr="006A1A7A">
        <w:rPr>
          <w:rFonts w:asciiTheme="majorHAnsi" w:hAnsiTheme="majorHAnsi"/>
        </w:rPr>
        <w:t>in all</w:t>
      </w:r>
      <w:r w:rsidR="000A5C44" w:rsidRPr="006A1A7A">
        <w:rPr>
          <w:rFonts w:asciiTheme="majorHAnsi" w:hAnsiTheme="majorHAnsi"/>
        </w:rPr>
        <w:t xml:space="preserve"> simulated datasets.</w:t>
      </w:r>
      <w:r w:rsidR="00D26D12">
        <w:rPr>
          <w:rFonts w:asciiTheme="majorHAnsi" w:hAnsiTheme="majorHAnsi"/>
        </w:rPr>
        <w:t xml:space="preserve"> </w:t>
      </w:r>
      <w:r w:rsidR="00CD4CA4">
        <w:rPr>
          <w:rFonts w:asciiTheme="majorHAnsi" w:hAnsiTheme="majorHAnsi"/>
        </w:rPr>
        <w:t>Thus,</w:t>
      </w:r>
      <w:r w:rsidR="00877885">
        <w:rPr>
          <w:rFonts w:asciiTheme="majorHAnsi" w:hAnsiTheme="majorHAnsi"/>
        </w:rPr>
        <w:t xml:space="preserve"> our </w:t>
      </w:r>
      <w:r w:rsidR="00474969">
        <w:rPr>
          <w:rFonts w:asciiTheme="majorHAnsi" w:hAnsiTheme="majorHAnsi"/>
        </w:rPr>
        <w:t xml:space="preserve">total of </w:t>
      </w:r>
      <w:r w:rsidR="00D06C70">
        <w:rPr>
          <w:rFonts w:asciiTheme="majorHAnsi" w:hAnsiTheme="majorHAnsi"/>
        </w:rPr>
        <w:t>2</w:t>
      </w:r>
      <w:r w:rsidR="00474969">
        <w:rPr>
          <w:rFonts w:asciiTheme="majorHAnsi" w:hAnsiTheme="majorHAnsi"/>
        </w:rPr>
        <w:t>,000 simulated datasets</w:t>
      </w:r>
      <w:r w:rsidR="0003701C">
        <w:rPr>
          <w:rFonts w:asciiTheme="majorHAnsi" w:hAnsiTheme="majorHAnsi"/>
        </w:rPr>
        <w:t xml:space="preserve"> consisted of </w:t>
      </w:r>
      <w:r w:rsidR="0036315C">
        <w:rPr>
          <w:rFonts w:asciiTheme="majorHAnsi" w:hAnsiTheme="majorHAnsi"/>
        </w:rPr>
        <w:t xml:space="preserve">a set </w:t>
      </w:r>
      <w:r w:rsidR="00D06C70">
        <w:rPr>
          <w:rFonts w:asciiTheme="majorHAnsi" w:hAnsiTheme="majorHAnsi"/>
        </w:rPr>
        <w:t>2</w:t>
      </w:r>
      <w:r w:rsidR="0003701C">
        <w:rPr>
          <w:rFonts w:asciiTheme="majorHAnsi" w:hAnsiTheme="majorHAnsi"/>
        </w:rPr>
        <w:t xml:space="preserve">00 trees </w:t>
      </w:r>
      <w:r w:rsidR="008651DA">
        <w:rPr>
          <w:rFonts w:asciiTheme="majorHAnsi" w:hAnsiTheme="majorHAnsi"/>
        </w:rPr>
        <w:t xml:space="preserve">with </w:t>
      </w:r>
      <w:r w:rsidR="00F62165">
        <w:rPr>
          <w:rFonts w:asciiTheme="majorHAnsi" w:hAnsiTheme="majorHAnsi"/>
        </w:rPr>
        <w:t xml:space="preserve">10 replicates </w:t>
      </w:r>
      <w:r w:rsidR="00950AEA">
        <w:rPr>
          <w:rFonts w:asciiTheme="majorHAnsi" w:hAnsiTheme="majorHAnsi"/>
        </w:rPr>
        <w:t xml:space="preserve">with </w:t>
      </w:r>
      <w:r w:rsidR="00200ED8">
        <w:rPr>
          <w:rFonts w:asciiTheme="majorHAnsi" w:hAnsiTheme="majorHAnsi"/>
        </w:rPr>
        <w:t xml:space="preserve">branch </w:t>
      </w:r>
      <w:r w:rsidR="004E6178">
        <w:rPr>
          <w:rFonts w:asciiTheme="majorHAnsi" w:hAnsiTheme="majorHAnsi"/>
        </w:rPr>
        <w:t>scaling factors</w:t>
      </w:r>
      <w:r w:rsidR="00671009">
        <w:rPr>
          <w:rFonts w:asciiTheme="majorHAnsi" w:hAnsiTheme="majorHAnsi"/>
        </w:rPr>
        <w:t xml:space="preserve"> </w:t>
      </w:r>
      <w:r w:rsidR="00A94AAA">
        <w:rPr>
          <w:rFonts w:asciiTheme="majorHAnsi" w:hAnsiTheme="majorHAnsi"/>
        </w:rPr>
        <w:t>varying from 1 to 10</w:t>
      </w:r>
      <w:r w:rsidR="00621E19">
        <w:rPr>
          <w:rFonts w:asciiTheme="majorHAnsi" w:hAnsiTheme="majorHAnsi"/>
        </w:rPr>
        <w:t xml:space="preserve">. </w:t>
      </w:r>
    </w:p>
    <w:p w14:paraId="57C224D8" w14:textId="77777777" w:rsidR="000A5C44" w:rsidRPr="006A1A7A" w:rsidRDefault="000A5C44" w:rsidP="000A5C44">
      <w:pPr>
        <w:rPr>
          <w:rFonts w:asciiTheme="majorHAnsi" w:hAnsiTheme="majorHAnsi"/>
        </w:rPr>
      </w:pPr>
    </w:p>
    <w:p w14:paraId="0E1A9848" w14:textId="0F3FD2CB" w:rsidR="001E0508" w:rsidRDefault="00006126" w:rsidP="00D10A0B">
      <w:pPr>
        <w:rPr>
          <w:rFonts w:asciiTheme="majorHAnsi" w:hAnsiTheme="majorHAnsi"/>
        </w:rPr>
      </w:pPr>
      <w:r w:rsidRPr="006A1A7A">
        <w:rPr>
          <w:rFonts w:asciiTheme="majorHAnsi" w:hAnsiTheme="majorHAnsi"/>
        </w:rPr>
        <w:t xml:space="preserve">When the </w:t>
      </w:r>
      <w:r w:rsidR="00A94AAA">
        <w:rPr>
          <w:rFonts w:asciiTheme="majorHAnsi" w:hAnsiTheme="majorHAnsi"/>
        </w:rPr>
        <w:t xml:space="preserve">branch </w:t>
      </w:r>
      <w:r w:rsidRPr="006A1A7A">
        <w:rPr>
          <w:rFonts w:asciiTheme="majorHAnsi" w:hAnsiTheme="majorHAnsi"/>
        </w:rPr>
        <w:t>scaling factor was equal to one</w:t>
      </w:r>
      <w:r w:rsidR="00E60FB9">
        <w:rPr>
          <w:rFonts w:asciiTheme="majorHAnsi" w:hAnsiTheme="majorHAnsi"/>
        </w:rPr>
        <w:t>,</w:t>
      </w:r>
      <w:r w:rsidRPr="006A1A7A">
        <w:rPr>
          <w:rFonts w:asciiTheme="majorHAnsi" w:hAnsiTheme="majorHAnsi"/>
        </w:rPr>
        <w:t xml:space="preserve"> </w:t>
      </w:r>
      <w:r w:rsidR="001913C4">
        <w:rPr>
          <w:rFonts w:asciiTheme="majorHAnsi" w:hAnsiTheme="majorHAnsi"/>
        </w:rPr>
        <w:t xml:space="preserve">there </w:t>
      </w:r>
      <w:r w:rsidR="00C37981">
        <w:rPr>
          <w:rFonts w:asciiTheme="majorHAnsi" w:hAnsiTheme="majorHAnsi"/>
        </w:rPr>
        <w:t>wa</w:t>
      </w:r>
      <w:r w:rsidR="001913C4">
        <w:rPr>
          <w:rFonts w:asciiTheme="majorHAnsi" w:hAnsiTheme="majorHAnsi"/>
        </w:rPr>
        <w:t xml:space="preserve">s no </w:t>
      </w:r>
      <w:r w:rsidR="003437A4">
        <w:rPr>
          <w:rFonts w:asciiTheme="majorHAnsi" w:hAnsiTheme="majorHAnsi"/>
        </w:rPr>
        <w:t xml:space="preserve">significant </w:t>
      </w:r>
      <w:r w:rsidR="001913C4">
        <w:rPr>
          <w:rFonts w:asciiTheme="majorHAnsi" w:hAnsiTheme="majorHAnsi"/>
        </w:rPr>
        <w:t>relationship between our characters</w:t>
      </w:r>
      <w:r w:rsidRPr="006A1A7A">
        <w:rPr>
          <w:rFonts w:asciiTheme="majorHAnsi" w:hAnsiTheme="majorHAnsi"/>
        </w:rPr>
        <w:t xml:space="preserve"> and </w:t>
      </w:r>
      <w:r w:rsidR="00116DFA">
        <w:rPr>
          <w:rFonts w:asciiTheme="majorHAnsi" w:hAnsiTheme="majorHAnsi"/>
        </w:rPr>
        <w:t xml:space="preserve">thus </w:t>
      </w:r>
      <w:r w:rsidRPr="006A1A7A">
        <w:rPr>
          <w:rFonts w:asciiTheme="majorHAnsi" w:hAnsiTheme="majorHAnsi"/>
        </w:rPr>
        <w:t>allow</w:t>
      </w:r>
      <w:r w:rsidR="00C37981">
        <w:rPr>
          <w:rFonts w:asciiTheme="majorHAnsi" w:hAnsiTheme="majorHAnsi"/>
        </w:rPr>
        <w:t>ed</w:t>
      </w:r>
      <w:r w:rsidRPr="006A1A7A">
        <w:rPr>
          <w:rFonts w:asciiTheme="majorHAnsi" w:hAnsiTheme="majorHAnsi"/>
        </w:rPr>
        <w:t xml:space="preserve"> us to test the type I error rate</w:t>
      </w:r>
      <w:r w:rsidR="005B0D37" w:rsidRPr="006A1A7A">
        <w:rPr>
          <w:rFonts w:asciiTheme="majorHAnsi" w:hAnsiTheme="majorHAnsi"/>
        </w:rPr>
        <w:t xml:space="preserve"> of our method</w:t>
      </w:r>
      <w:r w:rsidRPr="006A1A7A">
        <w:rPr>
          <w:rFonts w:asciiTheme="majorHAnsi" w:hAnsiTheme="majorHAnsi"/>
        </w:rPr>
        <w:t xml:space="preserve">.  The remaining nine </w:t>
      </w:r>
      <w:r w:rsidR="009122EA">
        <w:rPr>
          <w:rFonts w:asciiTheme="majorHAnsi" w:hAnsiTheme="majorHAnsi"/>
        </w:rPr>
        <w:t>levels of the scaling factor</w:t>
      </w:r>
      <w:r w:rsidRPr="006A1A7A">
        <w:rPr>
          <w:rFonts w:asciiTheme="majorHAnsi" w:hAnsiTheme="majorHAnsi"/>
        </w:rPr>
        <w:t xml:space="preserve"> allow</w:t>
      </w:r>
      <w:r w:rsidR="00C37981">
        <w:rPr>
          <w:rFonts w:asciiTheme="majorHAnsi" w:hAnsiTheme="majorHAnsi"/>
        </w:rPr>
        <w:t>ed</w:t>
      </w:r>
      <w:r w:rsidRPr="006A1A7A">
        <w:rPr>
          <w:rFonts w:asciiTheme="majorHAnsi" w:hAnsiTheme="majorHAnsi"/>
        </w:rPr>
        <w:t xml:space="preserve"> us to evaluate </w:t>
      </w:r>
      <w:r w:rsidR="00C37981">
        <w:rPr>
          <w:rFonts w:asciiTheme="majorHAnsi" w:hAnsiTheme="majorHAnsi"/>
        </w:rPr>
        <w:t xml:space="preserve">the </w:t>
      </w:r>
      <w:r w:rsidR="005B0D37" w:rsidRPr="006A1A7A">
        <w:rPr>
          <w:rFonts w:asciiTheme="majorHAnsi" w:hAnsiTheme="majorHAnsi"/>
        </w:rPr>
        <w:t>power</w:t>
      </w:r>
      <w:r w:rsidR="00C37981">
        <w:rPr>
          <w:rFonts w:asciiTheme="majorHAnsi" w:hAnsiTheme="majorHAnsi"/>
        </w:rPr>
        <w:t xml:space="preserve"> of this approach</w:t>
      </w:r>
      <w:r w:rsidRPr="006A1A7A">
        <w:rPr>
          <w:rFonts w:asciiTheme="majorHAnsi" w:hAnsiTheme="majorHAnsi"/>
        </w:rPr>
        <w:t xml:space="preserve"> under an increasingly strong relationship between the conti</w:t>
      </w:r>
      <w:r w:rsidR="005B0D37" w:rsidRPr="006A1A7A">
        <w:rPr>
          <w:rFonts w:asciiTheme="majorHAnsi" w:hAnsiTheme="majorHAnsi"/>
        </w:rPr>
        <w:t>nuous and discrete character</w:t>
      </w:r>
      <w:r w:rsidR="00690648">
        <w:rPr>
          <w:rFonts w:asciiTheme="majorHAnsi" w:hAnsiTheme="majorHAnsi"/>
        </w:rPr>
        <w:t>:</w:t>
      </w:r>
      <w:r w:rsidRPr="006A1A7A">
        <w:rPr>
          <w:rFonts w:asciiTheme="majorHAnsi" w:hAnsiTheme="majorHAnsi"/>
        </w:rPr>
        <w:t xml:space="preserve"> branches that had</w:t>
      </w:r>
      <w:r w:rsidR="00D10A0B" w:rsidRPr="006A1A7A">
        <w:rPr>
          <w:rFonts w:asciiTheme="majorHAnsi" w:hAnsiTheme="majorHAnsi"/>
        </w:rPr>
        <w:t xml:space="preserve"> </w:t>
      </w:r>
      <w:r w:rsidR="001913C4">
        <w:rPr>
          <w:rFonts w:asciiTheme="majorHAnsi" w:hAnsiTheme="majorHAnsi"/>
        </w:rPr>
        <w:t>high</w:t>
      </w:r>
      <w:r w:rsidRPr="006A1A7A">
        <w:rPr>
          <w:rFonts w:asciiTheme="majorHAnsi" w:hAnsiTheme="majorHAnsi"/>
        </w:rPr>
        <w:t xml:space="preserve"> continuous values had</w:t>
      </w:r>
      <w:r w:rsidR="00D10A0B" w:rsidRPr="006A1A7A">
        <w:rPr>
          <w:rFonts w:asciiTheme="majorHAnsi" w:hAnsiTheme="majorHAnsi"/>
        </w:rPr>
        <w:t xml:space="preserve"> more time to experience a transition in the discrete </w:t>
      </w:r>
      <w:r w:rsidR="001913C4">
        <w:rPr>
          <w:rFonts w:asciiTheme="majorHAnsi" w:hAnsiTheme="majorHAnsi"/>
        </w:rPr>
        <w:t>character</w:t>
      </w:r>
      <w:r w:rsidR="001B3906">
        <w:rPr>
          <w:rFonts w:asciiTheme="majorHAnsi" w:hAnsiTheme="majorHAnsi"/>
        </w:rPr>
        <w:t>,</w:t>
      </w:r>
      <w:r w:rsidR="00D10A0B" w:rsidRPr="006A1A7A">
        <w:rPr>
          <w:rFonts w:asciiTheme="majorHAnsi" w:hAnsiTheme="majorHAnsi"/>
        </w:rPr>
        <w:t xml:space="preserve"> while branches inferred to have </w:t>
      </w:r>
      <w:r w:rsidR="001913C4">
        <w:rPr>
          <w:rFonts w:asciiTheme="majorHAnsi" w:hAnsiTheme="majorHAnsi"/>
        </w:rPr>
        <w:t>low</w:t>
      </w:r>
      <w:r w:rsidRPr="006A1A7A">
        <w:rPr>
          <w:rFonts w:asciiTheme="majorHAnsi" w:hAnsiTheme="majorHAnsi"/>
        </w:rPr>
        <w:t xml:space="preserve"> continuous </w:t>
      </w:r>
      <w:r w:rsidR="001913C4">
        <w:rPr>
          <w:rFonts w:asciiTheme="majorHAnsi" w:hAnsiTheme="majorHAnsi"/>
        </w:rPr>
        <w:t>character</w:t>
      </w:r>
      <w:r w:rsidRPr="006A1A7A">
        <w:rPr>
          <w:rFonts w:asciiTheme="majorHAnsi" w:hAnsiTheme="majorHAnsi"/>
        </w:rPr>
        <w:t xml:space="preserve"> values were</w:t>
      </w:r>
      <w:r w:rsidR="00D10A0B" w:rsidRPr="006A1A7A">
        <w:rPr>
          <w:rFonts w:asciiTheme="majorHAnsi" w:hAnsiTheme="majorHAnsi"/>
        </w:rPr>
        <w:t xml:space="preserve"> </w:t>
      </w:r>
      <w:r w:rsidRPr="006A1A7A">
        <w:rPr>
          <w:rFonts w:asciiTheme="majorHAnsi" w:hAnsiTheme="majorHAnsi"/>
        </w:rPr>
        <w:t>less l</w:t>
      </w:r>
      <w:r w:rsidR="00D10A0B" w:rsidRPr="006A1A7A">
        <w:rPr>
          <w:rFonts w:asciiTheme="majorHAnsi" w:hAnsiTheme="majorHAnsi"/>
        </w:rPr>
        <w:t xml:space="preserve">ikely to experience a transition.  This matches the hypothesis we tested </w:t>
      </w:r>
      <w:r w:rsidR="001913C4">
        <w:rPr>
          <w:rFonts w:asciiTheme="majorHAnsi" w:hAnsiTheme="majorHAnsi"/>
        </w:rPr>
        <w:t>for Y chromosome loss</w:t>
      </w:r>
      <w:r w:rsidR="00D10A0B" w:rsidRPr="006A1A7A">
        <w:rPr>
          <w:rFonts w:asciiTheme="majorHAnsi" w:hAnsiTheme="majorHAnsi"/>
        </w:rPr>
        <w:t>.</w:t>
      </w:r>
      <w:r w:rsidRPr="006A1A7A">
        <w:rPr>
          <w:rFonts w:asciiTheme="majorHAnsi" w:hAnsiTheme="majorHAnsi"/>
        </w:rPr>
        <w:t xml:space="preserve">  </w:t>
      </w:r>
    </w:p>
    <w:p w14:paraId="0BE1DEB3" w14:textId="77777777" w:rsidR="001E0508" w:rsidRDefault="001E0508" w:rsidP="00D10A0B">
      <w:pPr>
        <w:rPr>
          <w:rFonts w:asciiTheme="majorHAnsi" w:hAnsiTheme="majorHAnsi"/>
        </w:rPr>
      </w:pPr>
    </w:p>
    <w:p w14:paraId="17110B26" w14:textId="4AD14F09" w:rsidR="009122EA" w:rsidRDefault="009122EA" w:rsidP="00D10A0B">
      <w:pPr>
        <w:rPr>
          <w:rFonts w:asciiTheme="majorHAnsi" w:hAnsiTheme="majorHAnsi"/>
        </w:rPr>
      </w:pPr>
      <w:r>
        <w:rPr>
          <w:rFonts w:asciiTheme="majorHAnsi" w:hAnsiTheme="majorHAnsi"/>
        </w:rPr>
        <w:t xml:space="preserve">To assess the </w:t>
      </w:r>
      <w:r w:rsidR="00950AEA">
        <w:rPr>
          <w:rFonts w:asciiTheme="majorHAnsi" w:hAnsiTheme="majorHAnsi"/>
        </w:rPr>
        <w:t xml:space="preserve">relationship between </w:t>
      </w:r>
      <w:r>
        <w:rPr>
          <w:rFonts w:asciiTheme="majorHAnsi" w:hAnsiTheme="majorHAnsi"/>
        </w:rPr>
        <w:t>the number of taxa included in an analysis</w:t>
      </w:r>
      <w:r w:rsidR="00950AEA">
        <w:rPr>
          <w:rFonts w:asciiTheme="majorHAnsi" w:hAnsiTheme="majorHAnsi"/>
        </w:rPr>
        <w:t xml:space="preserve"> and the </w:t>
      </w:r>
      <w:r w:rsidR="003D6FBB">
        <w:rPr>
          <w:rFonts w:asciiTheme="majorHAnsi" w:hAnsiTheme="majorHAnsi"/>
        </w:rPr>
        <w:t xml:space="preserve">statistical power of our approach to </w:t>
      </w:r>
      <w:r w:rsidR="00D86C00">
        <w:rPr>
          <w:rFonts w:asciiTheme="majorHAnsi" w:hAnsiTheme="majorHAnsi"/>
        </w:rPr>
        <w:t>detect</w:t>
      </w:r>
      <w:r w:rsidR="003D6FBB">
        <w:rPr>
          <w:rFonts w:asciiTheme="majorHAnsi" w:hAnsiTheme="majorHAnsi"/>
        </w:rPr>
        <w:t xml:space="preserve"> </w:t>
      </w:r>
      <w:r w:rsidR="00B45A18">
        <w:rPr>
          <w:rFonts w:asciiTheme="majorHAnsi" w:hAnsiTheme="majorHAnsi"/>
        </w:rPr>
        <w:t xml:space="preserve">significant </w:t>
      </w:r>
      <w:r w:rsidR="00385B7C">
        <w:rPr>
          <w:rFonts w:asciiTheme="majorHAnsi" w:hAnsiTheme="majorHAnsi"/>
        </w:rPr>
        <w:t xml:space="preserve">co-evolutionary </w:t>
      </w:r>
      <w:r w:rsidR="00B45A18">
        <w:rPr>
          <w:rFonts w:asciiTheme="majorHAnsi" w:hAnsiTheme="majorHAnsi"/>
        </w:rPr>
        <w:t>relationships,</w:t>
      </w:r>
      <w:r>
        <w:rPr>
          <w:rFonts w:asciiTheme="majorHAnsi" w:hAnsiTheme="majorHAnsi"/>
        </w:rPr>
        <w:t xml:space="preserve"> we </w:t>
      </w:r>
      <w:r w:rsidR="009858FD">
        <w:rPr>
          <w:rFonts w:asciiTheme="majorHAnsi" w:hAnsiTheme="majorHAnsi"/>
        </w:rPr>
        <w:t>simulated datasets</w:t>
      </w:r>
      <w:r w:rsidR="001E0508">
        <w:rPr>
          <w:rFonts w:asciiTheme="majorHAnsi" w:hAnsiTheme="majorHAnsi"/>
        </w:rPr>
        <w:t xml:space="preserve"> with a scaling factor of 5 and pruned </w:t>
      </w:r>
      <w:r w:rsidR="00C37981">
        <w:rPr>
          <w:rFonts w:asciiTheme="majorHAnsi" w:hAnsiTheme="majorHAnsi"/>
        </w:rPr>
        <w:t xml:space="preserve">from </w:t>
      </w:r>
      <w:r w:rsidR="001E0508">
        <w:rPr>
          <w:rFonts w:asciiTheme="majorHAnsi" w:hAnsiTheme="majorHAnsi"/>
        </w:rPr>
        <w:t>0 to 180 randomly selected tips</w:t>
      </w:r>
      <w:r w:rsidR="00821E05">
        <w:rPr>
          <w:rFonts w:asciiTheme="majorHAnsi" w:hAnsiTheme="majorHAnsi"/>
        </w:rPr>
        <w:t>.</w:t>
      </w:r>
      <w:r w:rsidR="001E0508">
        <w:rPr>
          <w:rFonts w:asciiTheme="majorHAnsi" w:hAnsiTheme="majorHAnsi"/>
        </w:rPr>
        <w:t xml:space="preserve"> </w:t>
      </w:r>
      <w:r w:rsidR="00821E05">
        <w:rPr>
          <w:rFonts w:asciiTheme="majorHAnsi" w:hAnsiTheme="majorHAnsi"/>
        </w:rPr>
        <w:t>I</w:t>
      </w:r>
      <w:r w:rsidR="001E0508">
        <w:rPr>
          <w:rFonts w:asciiTheme="majorHAnsi" w:hAnsiTheme="majorHAnsi"/>
        </w:rPr>
        <w:t xml:space="preserve">f a pruned dataset did not include at least two taxa in each state of the </w:t>
      </w:r>
      <w:r w:rsidR="00A94AAA">
        <w:rPr>
          <w:rFonts w:asciiTheme="majorHAnsi" w:hAnsiTheme="majorHAnsi"/>
        </w:rPr>
        <w:t xml:space="preserve">discrete </w:t>
      </w:r>
      <w:r w:rsidR="001E0508">
        <w:rPr>
          <w:rFonts w:asciiTheme="majorHAnsi" w:hAnsiTheme="majorHAnsi"/>
        </w:rPr>
        <w:t>character</w:t>
      </w:r>
      <w:r w:rsidR="00DC11E8">
        <w:rPr>
          <w:rFonts w:asciiTheme="majorHAnsi" w:hAnsiTheme="majorHAnsi"/>
        </w:rPr>
        <w:t>,</w:t>
      </w:r>
      <w:r w:rsidR="001E0508">
        <w:rPr>
          <w:rFonts w:asciiTheme="majorHAnsi" w:hAnsiTheme="majorHAnsi"/>
        </w:rPr>
        <w:t xml:space="preserve"> it was discarded and a new dataset was generated.  A total of 10 of these reduced taxa datasets were created for </w:t>
      </w:r>
      <w:r w:rsidR="00D06C70">
        <w:rPr>
          <w:rFonts w:asciiTheme="majorHAnsi" w:hAnsiTheme="majorHAnsi"/>
        </w:rPr>
        <w:t xml:space="preserve">each of </w:t>
      </w:r>
      <w:r w:rsidR="00D06C70" w:rsidRPr="00096877">
        <w:rPr>
          <w:rFonts w:asciiTheme="majorHAnsi" w:hAnsiTheme="majorHAnsi"/>
        </w:rPr>
        <w:t>1</w:t>
      </w:r>
      <w:r w:rsidR="003D1A55" w:rsidRPr="00096877">
        <w:rPr>
          <w:rFonts w:asciiTheme="majorHAnsi" w:hAnsiTheme="majorHAnsi"/>
        </w:rPr>
        <w:t>00</w:t>
      </w:r>
      <w:r w:rsidR="003D1A55">
        <w:rPr>
          <w:rFonts w:asciiTheme="majorHAnsi" w:hAnsiTheme="majorHAnsi"/>
        </w:rPr>
        <w:t xml:space="preserve"> </w:t>
      </w:r>
      <w:r w:rsidR="00D06C70">
        <w:rPr>
          <w:rFonts w:asciiTheme="majorHAnsi" w:hAnsiTheme="majorHAnsi"/>
        </w:rPr>
        <w:t>trees randomly drawn from the 200 described above</w:t>
      </w:r>
      <w:r w:rsidR="003D1A55">
        <w:rPr>
          <w:rFonts w:asciiTheme="majorHAnsi" w:hAnsiTheme="majorHAnsi"/>
        </w:rPr>
        <w:t xml:space="preserve"> </w:t>
      </w:r>
      <w:r w:rsidR="001E0508">
        <w:rPr>
          <w:rFonts w:asciiTheme="majorHAnsi" w:hAnsiTheme="majorHAnsi"/>
        </w:rPr>
        <w:t xml:space="preserve">for a total of </w:t>
      </w:r>
      <w:r w:rsidR="00D06C70">
        <w:rPr>
          <w:rFonts w:asciiTheme="majorHAnsi" w:hAnsiTheme="majorHAnsi"/>
        </w:rPr>
        <w:t xml:space="preserve">1000 </w:t>
      </w:r>
      <w:r w:rsidR="001E0508">
        <w:rPr>
          <w:rFonts w:asciiTheme="majorHAnsi" w:hAnsiTheme="majorHAnsi"/>
        </w:rPr>
        <w:t xml:space="preserve">simulated datasets. </w:t>
      </w:r>
    </w:p>
    <w:p w14:paraId="73293771" w14:textId="77777777" w:rsidR="001E0508" w:rsidRDefault="001E0508" w:rsidP="00D10A0B">
      <w:pPr>
        <w:rPr>
          <w:rFonts w:asciiTheme="majorHAnsi" w:hAnsiTheme="majorHAnsi"/>
        </w:rPr>
      </w:pPr>
    </w:p>
    <w:p w14:paraId="5721375B" w14:textId="362770F7" w:rsidR="00D10A0B" w:rsidRPr="006A1A7A" w:rsidRDefault="00D10A0B" w:rsidP="00D10A0B">
      <w:pPr>
        <w:rPr>
          <w:rFonts w:asciiTheme="majorHAnsi" w:hAnsiTheme="majorHAnsi"/>
        </w:rPr>
      </w:pPr>
      <w:r w:rsidRPr="006A1A7A">
        <w:rPr>
          <w:rFonts w:asciiTheme="majorHAnsi" w:hAnsiTheme="majorHAnsi"/>
        </w:rPr>
        <w:t>Below we show the performance of this approach with</w:t>
      </w:r>
      <w:r w:rsidR="00655C7D" w:rsidRPr="006A1A7A">
        <w:rPr>
          <w:rFonts w:asciiTheme="majorHAnsi" w:hAnsiTheme="majorHAnsi"/>
        </w:rPr>
        <w:t xml:space="preserve"> the</w:t>
      </w:r>
      <w:r w:rsidRPr="006A1A7A">
        <w:rPr>
          <w:rFonts w:asciiTheme="majorHAnsi" w:hAnsiTheme="majorHAnsi"/>
        </w:rPr>
        <w:t xml:space="preserve"> simulated data, reporting both type I </w:t>
      </w:r>
      <w:r w:rsidR="005B0D37" w:rsidRPr="006A1A7A">
        <w:rPr>
          <w:rFonts w:asciiTheme="majorHAnsi" w:hAnsiTheme="majorHAnsi"/>
        </w:rPr>
        <w:t>error</w:t>
      </w:r>
      <w:r w:rsidR="00A94AAA">
        <w:rPr>
          <w:rFonts w:asciiTheme="majorHAnsi" w:hAnsiTheme="majorHAnsi"/>
        </w:rPr>
        <w:t>,</w:t>
      </w:r>
      <w:r w:rsidR="005B0D37" w:rsidRPr="006A1A7A">
        <w:rPr>
          <w:rFonts w:asciiTheme="majorHAnsi" w:hAnsiTheme="majorHAnsi"/>
        </w:rPr>
        <w:t xml:space="preserve"> power</w:t>
      </w:r>
      <w:r w:rsidR="00A94AAA">
        <w:rPr>
          <w:rFonts w:asciiTheme="majorHAnsi" w:hAnsiTheme="majorHAnsi"/>
        </w:rPr>
        <w:t>, and sample size (number of taxa available for analysis)</w:t>
      </w:r>
      <w:r w:rsidRPr="006A1A7A">
        <w:rPr>
          <w:rFonts w:asciiTheme="majorHAnsi" w:hAnsiTheme="majorHAnsi"/>
        </w:rPr>
        <w:t>.</w:t>
      </w:r>
      <w:r w:rsidR="00006126" w:rsidRPr="006A1A7A">
        <w:rPr>
          <w:rFonts w:asciiTheme="majorHAnsi" w:hAnsiTheme="majorHAnsi"/>
        </w:rPr>
        <w:t xml:space="preserve">  Tests were considered</w:t>
      </w:r>
      <w:r w:rsidR="00B87638">
        <w:rPr>
          <w:rFonts w:asciiTheme="majorHAnsi" w:hAnsiTheme="majorHAnsi"/>
        </w:rPr>
        <w:t xml:space="preserve"> statistically</w:t>
      </w:r>
      <w:r w:rsidR="00006126" w:rsidRPr="006A1A7A">
        <w:rPr>
          <w:rFonts w:asciiTheme="majorHAnsi" w:hAnsiTheme="majorHAnsi"/>
        </w:rPr>
        <w:t xml:space="preserve"> significant </w:t>
      </w:r>
      <w:r w:rsidR="00655C7D" w:rsidRPr="006A1A7A">
        <w:rPr>
          <w:rFonts w:asciiTheme="majorHAnsi" w:hAnsiTheme="majorHAnsi"/>
        </w:rPr>
        <w:t>at a</w:t>
      </w:r>
      <w:r w:rsidR="00006126" w:rsidRPr="006A1A7A">
        <w:rPr>
          <w:rFonts w:asciiTheme="majorHAnsi" w:hAnsiTheme="majorHAnsi"/>
        </w:rPr>
        <w:t xml:space="preserve"> p-value </w:t>
      </w:r>
      <w:r w:rsidR="00006126" w:rsidRPr="006A1A7A">
        <w:rPr>
          <w:rFonts w:asciiTheme="majorHAnsi" w:eastAsia="ＭＳ ゴシック" w:hAnsiTheme="majorHAnsi"/>
          <w:color w:val="000000"/>
        </w:rPr>
        <w:t>≤ 0.05</w:t>
      </w:r>
      <w:r w:rsidR="00655C7D" w:rsidRPr="006A1A7A">
        <w:rPr>
          <w:rFonts w:asciiTheme="majorHAnsi" w:eastAsia="ＭＳ ゴシック" w:hAnsiTheme="majorHAnsi"/>
          <w:color w:val="000000"/>
        </w:rPr>
        <w:t>.</w:t>
      </w:r>
      <w:r w:rsidR="00A63C24">
        <w:rPr>
          <w:rFonts w:asciiTheme="majorHAnsi" w:eastAsia="ＭＳ ゴシック" w:hAnsiTheme="majorHAnsi"/>
          <w:color w:val="000000"/>
        </w:rPr>
        <w:t xml:space="preserve">  All </w:t>
      </w:r>
      <w:r w:rsidR="00A63C24" w:rsidRPr="00C2153A">
        <w:rPr>
          <w:rFonts w:asciiTheme="majorHAnsi" w:hAnsiTheme="majorHAnsi"/>
          <w:color w:val="000000" w:themeColor="text1"/>
        </w:rPr>
        <w:t xml:space="preserve">analyses were </w:t>
      </w:r>
      <w:r w:rsidR="00A63C24">
        <w:rPr>
          <w:rFonts w:asciiTheme="majorHAnsi" w:hAnsiTheme="majorHAnsi"/>
          <w:color w:val="000000" w:themeColor="text1"/>
        </w:rPr>
        <w:t>completed</w:t>
      </w:r>
      <w:r w:rsidR="00A63C24" w:rsidRPr="00C2153A">
        <w:rPr>
          <w:rFonts w:asciiTheme="majorHAnsi" w:hAnsiTheme="majorHAnsi"/>
          <w:color w:val="000000" w:themeColor="text1"/>
        </w:rPr>
        <w:t xml:space="preserve"> using our software package </w:t>
      </w:r>
      <w:r w:rsidR="008D5C8C">
        <w:rPr>
          <w:rFonts w:asciiTheme="majorHAnsi" w:hAnsiTheme="majorHAnsi"/>
          <w:color w:val="000000" w:themeColor="text1"/>
        </w:rPr>
        <w:t>E</w:t>
      </w:r>
      <w:r w:rsidR="00A63C24">
        <w:rPr>
          <w:rFonts w:asciiTheme="majorHAnsi" w:hAnsiTheme="majorHAnsi"/>
          <w:color w:val="000000" w:themeColor="text1"/>
        </w:rPr>
        <w:t>vobiR</w:t>
      </w:r>
      <w:r w:rsidR="00A63C24" w:rsidRPr="00C2153A">
        <w:rPr>
          <w:rFonts w:asciiTheme="majorHAnsi" w:hAnsiTheme="majorHAnsi"/>
          <w:color w:val="000000" w:themeColor="text1"/>
        </w:rPr>
        <w:t xml:space="preserve"> version </w:t>
      </w:r>
      <w:r w:rsidR="00A63C24">
        <w:rPr>
          <w:rFonts w:asciiTheme="majorHAnsi" w:hAnsiTheme="majorHAnsi"/>
          <w:color w:val="000000" w:themeColor="text1"/>
        </w:rPr>
        <w:t>1.0</w:t>
      </w:r>
      <w:r w:rsidR="00A63C24" w:rsidRPr="00C2153A">
        <w:rPr>
          <w:rFonts w:asciiTheme="majorHAnsi" w:hAnsiTheme="majorHAnsi"/>
          <w:color w:val="000000" w:themeColor="text1"/>
        </w:rPr>
        <w:t xml:space="preserve"> loaded </w:t>
      </w:r>
      <w:r w:rsidR="00A94AAA">
        <w:rPr>
          <w:rFonts w:asciiTheme="majorHAnsi" w:hAnsiTheme="majorHAnsi"/>
          <w:color w:val="000000" w:themeColor="text1"/>
        </w:rPr>
        <w:t xml:space="preserve">from GitHub </w:t>
      </w:r>
      <w:r w:rsidR="00A63C24" w:rsidRPr="00C2153A">
        <w:rPr>
          <w:rFonts w:asciiTheme="majorHAnsi" w:hAnsiTheme="majorHAnsi"/>
          <w:color w:val="000000" w:themeColor="text1"/>
        </w:rPr>
        <w:t xml:space="preserve">with </w:t>
      </w:r>
      <w:proofErr w:type="spellStart"/>
      <w:r w:rsidR="00A63C24" w:rsidRPr="00C2153A">
        <w:rPr>
          <w:rFonts w:asciiTheme="majorHAnsi" w:hAnsiTheme="majorHAnsi"/>
          <w:color w:val="000000" w:themeColor="text1"/>
        </w:rPr>
        <w:t>RStudio</w:t>
      </w:r>
      <w:proofErr w:type="spellEnd"/>
      <w:r w:rsidR="00A63C24" w:rsidRPr="00C2153A">
        <w:rPr>
          <w:rFonts w:asciiTheme="majorHAnsi" w:hAnsiTheme="majorHAnsi"/>
          <w:color w:val="000000" w:themeColor="text1"/>
        </w:rPr>
        <w:t xml:space="preserve"> version </w:t>
      </w:r>
      <w:r w:rsidR="00A63C24" w:rsidRPr="00C2153A">
        <w:rPr>
          <w:rFonts w:asciiTheme="majorHAnsi" w:hAnsiTheme="majorHAnsi"/>
          <w:color w:val="000000" w:themeColor="text1"/>
        </w:rPr>
        <w:lastRenderedPageBreak/>
        <w:t xml:space="preserve">0.98.976 running R version 3.02 on a </w:t>
      </w:r>
      <w:r w:rsidR="00A63C24">
        <w:rPr>
          <w:rFonts w:asciiTheme="majorHAnsi" w:hAnsiTheme="majorHAnsi"/>
          <w:color w:val="000000" w:themeColor="text1"/>
        </w:rPr>
        <w:t>MacBookPro</w:t>
      </w:r>
      <w:r w:rsidR="00A63C24" w:rsidRPr="00C2153A">
        <w:rPr>
          <w:rFonts w:asciiTheme="majorHAnsi" w:hAnsiTheme="majorHAnsi"/>
          <w:color w:val="000000" w:themeColor="text1"/>
        </w:rPr>
        <w:t xml:space="preserve"> with 4GB of 2600MHz RAM and a 2.5GHz processor </w:t>
      </w:r>
      <w:r w:rsidR="00A63C24" w:rsidRPr="00C2153A">
        <w:rPr>
          <w:rFonts w:asciiTheme="majorHAnsi" w:hAnsiTheme="majorHAnsi"/>
          <w:color w:val="000000" w:themeColor="text1"/>
        </w:rPr>
        <w:fldChar w:fldCharType="begin"/>
      </w:r>
      <w:r w:rsidR="00A63C24">
        <w:rPr>
          <w:rFonts w:asciiTheme="majorHAnsi" w:hAnsiTheme="majorHAnsi"/>
          <w:color w:val="000000" w:themeColor="text1"/>
        </w:rPr>
        <w:instrText xml:space="preserve"> ADDIN EN.CITE &lt;EndNote&gt;&lt;Cite&gt;&lt;Author&gt;RStudio&lt;/Author&gt;&lt;Year&gt;2012&lt;/Year&gt;&lt;RecNum&gt;1509&lt;/RecNum&gt;&lt;DisplayText&gt;(RStudio 2012; R Development Core Team 2013)&lt;/DisplayText&gt;&lt;record&gt;&lt;rec-number&gt;1509&lt;/rec-number&gt;&lt;foreign-keys&gt;&lt;key app="EN" db-id="epvtarstqevspaeztvg5esrw0a5xeedx0zxx" timestamp="1406820427"&gt;1509&lt;/key&gt;&lt;/foreign-keys&gt;&lt;ref-type name="Computer Program"&gt;9&lt;/ref-type&gt;&lt;contributors&gt;&lt;authors&gt;&lt;author&gt;RStudio&lt;/author&gt;&lt;/authors&gt;&lt;/contributors&gt;&lt;titles&gt;&lt;title&gt;RStudio: Integrated development environment for R (Version 0.98.976)&lt;/title&gt;&lt;/titles&gt;&lt;dates&gt;&lt;year&gt;2012&lt;/year&gt;&lt;/dates&gt;&lt;pub-location&gt;Boston, MA&lt;/pub-location&gt;&lt;urls&gt;&lt;/urls&gt;&lt;/record&gt;&lt;/Cite&gt;&lt;Cite&gt;&lt;Author&gt;R Development Core Team&lt;/Author&gt;&lt;Year&gt;2013&lt;/Year&gt;&lt;RecNum&gt;1324&lt;/RecNum&gt;&lt;record&gt;&lt;rec-number&gt;1324&lt;/rec-number&gt;&lt;foreign-keys&gt;&lt;key app="EN" db-id="epvtarstqevspaeztvg5esrw0a5xeedx0zxx" timestamp="1382209282"&gt;1324&lt;/key&gt;&lt;/foreign-keys&gt;&lt;ref-type name="Computer Program"&gt;9&lt;/ref-type&gt;&lt;contributors&gt;&lt;authors&gt;&lt;author&gt;R Development Core Team,&lt;/author&gt;&lt;/authors&gt;&lt;/contributors&gt;&lt;titles&gt;&lt;title&gt;R: A Language and Environment for Statistical Computing&lt;/title&gt;&lt;/titles&gt;&lt;dates&gt;&lt;year&gt;2013&lt;/year&gt;&lt;/dates&gt;&lt;pub-location&gt;Vienna, Austria&lt;/pub-location&gt;&lt;urls&gt;&lt;related-urls&gt;&lt;url&gt;http://www.R-project.org&lt;/url&gt;&lt;/related-urls&gt;&lt;/urls&gt;&lt;/record&gt;&lt;/Cite&gt;&lt;/EndNote&gt;</w:instrText>
      </w:r>
      <w:r w:rsidR="00A63C24" w:rsidRPr="00C2153A">
        <w:rPr>
          <w:rFonts w:asciiTheme="majorHAnsi" w:hAnsiTheme="majorHAnsi"/>
          <w:color w:val="000000" w:themeColor="text1"/>
        </w:rPr>
        <w:fldChar w:fldCharType="separate"/>
      </w:r>
      <w:r w:rsidR="00A63C24">
        <w:rPr>
          <w:rFonts w:asciiTheme="majorHAnsi" w:hAnsiTheme="majorHAnsi"/>
          <w:noProof/>
          <w:color w:val="000000" w:themeColor="text1"/>
        </w:rPr>
        <w:t>(RStudio 2012; R Development Core Team 2013)</w:t>
      </w:r>
      <w:r w:rsidR="00A63C24" w:rsidRPr="00C2153A">
        <w:rPr>
          <w:rFonts w:asciiTheme="majorHAnsi" w:hAnsiTheme="majorHAnsi"/>
          <w:color w:val="000000" w:themeColor="text1"/>
        </w:rPr>
        <w:fldChar w:fldCharType="end"/>
      </w:r>
      <w:r w:rsidR="00A63C24" w:rsidRPr="00C2153A">
        <w:rPr>
          <w:rFonts w:asciiTheme="majorHAnsi" w:hAnsiTheme="majorHAnsi"/>
          <w:color w:val="000000" w:themeColor="text1"/>
        </w:rPr>
        <w:t>.</w:t>
      </w:r>
    </w:p>
    <w:p w14:paraId="0184B96B" w14:textId="77777777" w:rsidR="00720CBC" w:rsidRPr="006A1A7A" w:rsidRDefault="00720CBC" w:rsidP="00D10A0B">
      <w:pPr>
        <w:rPr>
          <w:rFonts w:asciiTheme="majorHAnsi" w:hAnsiTheme="majorHAnsi"/>
        </w:rPr>
      </w:pPr>
    </w:p>
    <w:p w14:paraId="05532901" w14:textId="77777777" w:rsidR="00006126" w:rsidRPr="006A1A7A" w:rsidRDefault="00006126">
      <w:pPr>
        <w:rPr>
          <w:rFonts w:asciiTheme="majorHAnsi" w:hAnsiTheme="majorHAnsi"/>
        </w:rPr>
      </w:pPr>
    </w:p>
    <w:p w14:paraId="5B20772B" w14:textId="1ECB89D0" w:rsidR="00CA23A0" w:rsidRPr="006A1A7A" w:rsidRDefault="00CA23A0">
      <w:pPr>
        <w:rPr>
          <w:rFonts w:asciiTheme="majorHAnsi" w:hAnsiTheme="majorHAnsi"/>
          <w:b/>
        </w:rPr>
      </w:pPr>
      <w:r w:rsidRPr="006A1A7A">
        <w:rPr>
          <w:rFonts w:asciiTheme="majorHAnsi" w:hAnsiTheme="majorHAnsi"/>
          <w:b/>
        </w:rPr>
        <w:t>RESULTS</w:t>
      </w:r>
    </w:p>
    <w:p w14:paraId="4991A069" w14:textId="77777777" w:rsidR="001355DC" w:rsidRPr="006A1A7A" w:rsidRDefault="001355DC">
      <w:pPr>
        <w:rPr>
          <w:rFonts w:asciiTheme="majorHAnsi" w:hAnsiTheme="majorHAnsi"/>
          <w:b/>
        </w:rPr>
      </w:pPr>
    </w:p>
    <w:p w14:paraId="5064E728" w14:textId="14B31778" w:rsidR="00DA397C" w:rsidRDefault="00CA23A0">
      <w:pPr>
        <w:rPr>
          <w:rFonts w:asciiTheme="majorHAnsi" w:hAnsiTheme="majorHAnsi"/>
        </w:rPr>
      </w:pPr>
      <w:r w:rsidRPr="006A1A7A">
        <w:rPr>
          <w:rFonts w:asciiTheme="majorHAnsi" w:hAnsiTheme="majorHAnsi"/>
        </w:rPr>
        <w:t xml:space="preserve">Analysis of the </w:t>
      </w:r>
      <w:r w:rsidR="00D06C70" w:rsidRPr="00096877">
        <w:rPr>
          <w:rFonts w:asciiTheme="majorHAnsi" w:hAnsiTheme="majorHAnsi"/>
        </w:rPr>
        <w:t>2</w:t>
      </w:r>
      <w:r w:rsidR="00950AEA" w:rsidRPr="00096877">
        <w:rPr>
          <w:rFonts w:asciiTheme="majorHAnsi" w:hAnsiTheme="majorHAnsi"/>
        </w:rPr>
        <w:t>00</w:t>
      </w:r>
      <w:r w:rsidR="00950AEA" w:rsidRPr="006A1A7A">
        <w:rPr>
          <w:rFonts w:asciiTheme="majorHAnsi" w:hAnsiTheme="majorHAnsi"/>
        </w:rPr>
        <w:t xml:space="preserve"> </w:t>
      </w:r>
      <w:r w:rsidR="00031C73" w:rsidRPr="006A1A7A">
        <w:rPr>
          <w:rFonts w:asciiTheme="majorHAnsi" w:hAnsiTheme="majorHAnsi"/>
        </w:rPr>
        <w:t xml:space="preserve">simulated datasets </w:t>
      </w:r>
      <w:r w:rsidR="00655C7D" w:rsidRPr="006A1A7A">
        <w:rPr>
          <w:rFonts w:asciiTheme="majorHAnsi" w:hAnsiTheme="majorHAnsi"/>
        </w:rPr>
        <w:t>with a</w:t>
      </w:r>
      <w:r w:rsidR="00031C73" w:rsidRPr="006A1A7A">
        <w:rPr>
          <w:rFonts w:asciiTheme="majorHAnsi" w:hAnsiTheme="majorHAnsi"/>
        </w:rPr>
        <w:t xml:space="preserve"> scaling factor of 1 </w:t>
      </w:r>
      <w:r w:rsidR="00C0470C" w:rsidRPr="006A1A7A">
        <w:rPr>
          <w:rFonts w:asciiTheme="majorHAnsi" w:hAnsiTheme="majorHAnsi"/>
        </w:rPr>
        <w:t xml:space="preserve">(no relationship between </w:t>
      </w:r>
      <w:r w:rsidR="001913C4">
        <w:rPr>
          <w:rFonts w:asciiTheme="majorHAnsi" w:hAnsiTheme="majorHAnsi"/>
        </w:rPr>
        <w:t>characters</w:t>
      </w:r>
      <w:r w:rsidR="00C0470C" w:rsidRPr="006A1A7A">
        <w:rPr>
          <w:rFonts w:asciiTheme="majorHAnsi" w:hAnsiTheme="majorHAnsi"/>
        </w:rPr>
        <w:t>)</w:t>
      </w:r>
      <w:r w:rsidRPr="006A1A7A">
        <w:rPr>
          <w:rFonts w:asciiTheme="majorHAnsi" w:hAnsiTheme="majorHAnsi"/>
        </w:rPr>
        <w:t xml:space="preserve"> showed a </w:t>
      </w:r>
      <w:r w:rsidR="00ED273F">
        <w:rPr>
          <w:rFonts w:asciiTheme="majorHAnsi" w:hAnsiTheme="majorHAnsi"/>
        </w:rPr>
        <w:t xml:space="preserve">standard </w:t>
      </w:r>
      <w:r w:rsidRPr="006A1A7A">
        <w:rPr>
          <w:rFonts w:asciiTheme="majorHAnsi" w:hAnsiTheme="majorHAnsi"/>
        </w:rPr>
        <w:t xml:space="preserve">type </w:t>
      </w:r>
      <w:r w:rsidR="00ED273F">
        <w:rPr>
          <w:rFonts w:asciiTheme="majorHAnsi" w:hAnsiTheme="majorHAnsi"/>
        </w:rPr>
        <w:t>I</w:t>
      </w:r>
      <w:r w:rsidR="00C0470C" w:rsidRPr="006A1A7A">
        <w:rPr>
          <w:rFonts w:asciiTheme="majorHAnsi" w:hAnsiTheme="majorHAnsi"/>
        </w:rPr>
        <w:t xml:space="preserve"> error rate of 5</w:t>
      </w:r>
      <w:r w:rsidRPr="006A1A7A">
        <w:rPr>
          <w:rFonts w:asciiTheme="majorHAnsi" w:hAnsiTheme="majorHAnsi"/>
        </w:rPr>
        <w:t>%</w:t>
      </w:r>
      <w:r w:rsidR="00F07CCF">
        <w:rPr>
          <w:rFonts w:asciiTheme="majorHAnsi" w:hAnsiTheme="majorHAnsi"/>
        </w:rPr>
        <w:t xml:space="preserve"> (figure 2)</w:t>
      </w:r>
      <w:r w:rsidRPr="006A1A7A">
        <w:rPr>
          <w:rFonts w:asciiTheme="majorHAnsi" w:hAnsiTheme="majorHAnsi"/>
        </w:rPr>
        <w:t>.</w:t>
      </w:r>
      <w:r w:rsidR="00C0470C" w:rsidRPr="006A1A7A">
        <w:rPr>
          <w:rFonts w:asciiTheme="majorHAnsi" w:hAnsiTheme="majorHAnsi"/>
        </w:rPr>
        <w:t xml:space="preserve">   </w:t>
      </w:r>
      <w:r w:rsidR="001461D4" w:rsidRPr="006A1A7A">
        <w:rPr>
          <w:rFonts w:asciiTheme="majorHAnsi" w:hAnsiTheme="majorHAnsi"/>
        </w:rPr>
        <w:t>Analysis of the dataset</w:t>
      </w:r>
      <w:r w:rsidR="003B5C3D" w:rsidRPr="006A1A7A">
        <w:rPr>
          <w:rFonts w:asciiTheme="majorHAnsi" w:hAnsiTheme="majorHAnsi"/>
        </w:rPr>
        <w:t>s with the scaling factor ranging from 2-10</w:t>
      </w:r>
      <w:r w:rsidR="001461D4" w:rsidRPr="006A1A7A">
        <w:rPr>
          <w:rFonts w:asciiTheme="majorHAnsi" w:hAnsiTheme="majorHAnsi"/>
        </w:rPr>
        <w:t xml:space="preserve"> </w:t>
      </w:r>
      <w:r w:rsidR="009505EB">
        <w:rPr>
          <w:rFonts w:asciiTheme="majorHAnsi" w:hAnsiTheme="majorHAnsi"/>
        </w:rPr>
        <w:t xml:space="preserve">allowed us to </w:t>
      </w:r>
      <w:r w:rsidR="001461D4" w:rsidRPr="006A1A7A">
        <w:rPr>
          <w:rFonts w:asciiTheme="majorHAnsi" w:hAnsiTheme="majorHAnsi"/>
        </w:rPr>
        <w:t>assess the power of this approach.  We found that under the simulation condition</w:t>
      </w:r>
      <w:r w:rsidR="00AB1C21">
        <w:rPr>
          <w:rFonts w:asciiTheme="majorHAnsi" w:hAnsiTheme="majorHAnsi"/>
        </w:rPr>
        <w:t>s</w:t>
      </w:r>
      <w:r w:rsidR="001461D4" w:rsidRPr="006A1A7A">
        <w:rPr>
          <w:rFonts w:asciiTheme="majorHAnsi" w:hAnsiTheme="majorHAnsi"/>
        </w:rPr>
        <w:t xml:space="preserve"> our approach had a power </w:t>
      </w:r>
      <w:r w:rsidR="00655C7D" w:rsidRPr="006A1A7A">
        <w:rPr>
          <w:rFonts w:asciiTheme="majorHAnsi" w:hAnsiTheme="majorHAnsi"/>
        </w:rPr>
        <w:t>ranging from</w:t>
      </w:r>
      <w:r w:rsidR="001461D4" w:rsidRPr="006A1A7A">
        <w:rPr>
          <w:rFonts w:asciiTheme="majorHAnsi" w:hAnsiTheme="majorHAnsi"/>
        </w:rPr>
        <w:t xml:space="preserve"> </w:t>
      </w:r>
      <w:r w:rsidR="00C0470C" w:rsidRPr="006A1A7A">
        <w:rPr>
          <w:rFonts w:asciiTheme="majorHAnsi" w:hAnsiTheme="majorHAnsi"/>
        </w:rPr>
        <w:t>15</w:t>
      </w:r>
      <w:r w:rsidR="001C48EC" w:rsidRPr="006A1A7A">
        <w:rPr>
          <w:rFonts w:asciiTheme="majorHAnsi" w:hAnsiTheme="majorHAnsi"/>
        </w:rPr>
        <w:t>%</w:t>
      </w:r>
      <w:r w:rsidR="001C48EC">
        <w:rPr>
          <w:rFonts w:asciiTheme="majorHAnsi" w:hAnsiTheme="majorHAnsi"/>
        </w:rPr>
        <w:t xml:space="preserve"> (scaling factor </w:t>
      </w:r>
      <w:r w:rsidR="00823E24">
        <w:rPr>
          <w:rFonts w:asciiTheme="majorHAnsi" w:hAnsiTheme="majorHAnsi"/>
        </w:rPr>
        <w:t xml:space="preserve">of </w:t>
      </w:r>
      <w:r w:rsidR="001C48EC">
        <w:rPr>
          <w:rFonts w:asciiTheme="majorHAnsi" w:hAnsiTheme="majorHAnsi"/>
        </w:rPr>
        <w:t xml:space="preserve">2) </w:t>
      </w:r>
      <w:r w:rsidR="0019006E" w:rsidRPr="006A1A7A">
        <w:rPr>
          <w:rFonts w:asciiTheme="majorHAnsi" w:hAnsiTheme="majorHAnsi"/>
        </w:rPr>
        <w:t>to 76%</w:t>
      </w:r>
      <w:r w:rsidR="00451C81">
        <w:rPr>
          <w:rFonts w:asciiTheme="majorHAnsi" w:hAnsiTheme="majorHAnsi"/>
        </w:rPr>
        <w:t xml:space="preserve"> (scaling factor of 10)</w:t>
      </w:r>
      <w:r w:rsidR="0019006E" w:rsidRPr="006A1A7A">
        <w:rPr>
          <w:rFonts w:asciiTheme="majorHAnsi" w:hAnsiTheme="majorHAnsi"/>
        </w:rPr>
        <w:t>.</w:t>
      </w:r>
      <w:r w:rsidR="00DA397C">
        <w:rPr>
          <w:rFonts w:asciiTheme="majorHAnsi" w:hAnsiTheme="majorHAnsi"/>
        </w:rPr>
        <w:t xml:space="preserve"> </w:t>
      </w:r>
    </w:p>
    <w:p w14:paraId="1E5A0A9C" w14:textId="77777777" w:rsidR="001D0878" w:rsidRPr="006A1A7A" w:rsidRDefault="001D0878">
      <w:pPr>
        <w:rPr>
          <w:rFonts w:asciiTheme="majorHAnsi" w:hAnsiTheme="majorHAnsi"/>
        </w:rPr>
      </w:pPr>
    </w:p>
    <w:p w14:paraId="67AAAB07" w14:textId="07FF781F" w:rsidR="001461D4" w:rsidRDefault="001D0878">
      <w:pPr>
        <w:rPr>
          <w:rFonts w:asciiTheme="majorHAnsi" w:hAnsiTheme="majorHAnsi"/>
        </w:rPr>
      </w:pPr>
      <w:r>
        <w:rPr>
          <w:rFonts w:asciiTheme="majorHAnsi" w:hAnsiTheme="majorHAnsi"/>
        </w:rPr>
        <w:t xml:space="preserve">The number of taxa included in comparative analyses often varies by orders of magnitude.  We found that </w:t>
      </w:r>
      <w:r w:rsidR="00BC3FEF">
        <w:rPr>
          <w:rFonts w:asciiTheme="majorHAnsi" w:hAnsiTheme="majorHAnsi"/>
        </w:rPr>
        <w:t xml:space="preserve">our </w:t>
      </w:r>
      <w:r>
        <w:rPr>
          <w:rFonts w:asciiTheme="majorHAnsi" w:hAnsiTheme="majorHAnsi"/>
        </w:rPr>
        <w:t xml:space="preserve">ancestral condition test requires moderately large sample sizes to reliably detect a significant relationship. Figure 3 shows that when 20 taxa where included in our simulated datasets we were only able to detect a significant relationship 16% of the time, a reduction in power of </w:t>
      </w:r>
      <w:r w:rsidR="00A33EE4">
        <w:rPr>
          <w:rFonts w:asciiTheme="majorHAnsi" w:hAnsiTheme="majorHAnsi"/>
        </w:rPr>
        <w:t xml:space="preserve">approximately 70% relative </w:t>
      </w:r>
      <w:r w:rsidR="00153D60">
        <w:rPr>
          <w:rFonts w:asciiTheme="majorHAnsi" w:hAnsiTheme="majorHAnsi"/>
        </w:rPr>
        <w:t xml:space="preserve">to </w:t>
      </w:r>
      <w:r w:rsidR="00A33EE4">
        <w:rPr>
          <w:rFonts w:asciiTheme="majorHAnsi" w:hAnsiTheme="majorHAnsi"/>
        </w:rPr>
        <w:t xml:space="preserve">when all 200 taxa were present.  </w:t>
      </w:r>
      <w:r w:rsidR="0075452E">
        <w:rPr>
          <w:rFonts w:asciiTheme="majorHAnsi" w:hAnsiTheme="majorHAnsi"/>
        </w:rPr>
        <w:t>Only</w:t>
      </w:r>
      <w:r w:rsidR="00A33EE4">
        <w:rPr>
          <w:rFonts w:asciiTheme="majorHAnsi" w:hAnsiTheme="majorHAnsi"/>
        </w:rPr>
        <w:t xml:space="preserve"> when we had over 160 taxa did the power of </w:t>
      </w:r>
      <w:r w:rsidR="00A94AAA">
        <w:rPr>
          <w:rFonts w:asciiTheme="majorHAnsi" w:hAnsiTheme="majorHAnsi"/>
        </w:rPr>
        <w:t xml:space="preserve">our </w:t>
      </w:r>
      <w:r w:rsidR="00A33EE4">
        <w:rPr>
          <w:rFonts w:asciiTheme="majorHAnsi" w:hAnsiTheme="majorHAnsi"/>
        </w:rPr>
        <w:t xml:space="preserve">approach reach 50%. </w:t>
      </w:r>
    </w:p>
    <w:p w14:paraId="7504951F" w14:textId="77777777" w:rsidR="00C37981" w:rsidRPr="006A1A7A" w:rsidRDefault="00C37981">
      <w:pPr>
        <w:rPr>
          <w:rFonts w:asciiTheme="majorHAnsi" w:hAnsiTheme="majorHAnsi"/>
        </w:rPr>
      </w:pPr>
    </w:p>
    <w:p w14:paraId="7A154C10" w14:textId="453F1433" w:rsidR="001461D4" w:rsidRPr="006A1A7A" w:rsidRDefault="001461D4">
      <w:pPr>
        <w:rPr>
          <w:rFonts w:asciiTheme="majorHAnsi" w:hAnsiTheme="majorHAnsi"/>
          <w:b/>
        </w:rPr>
      </w:pPr>
      <w:r w:rsidRPr="006A1A7A">
        <w:rPr>
          <w:rFonts w:asciiTheme="majorHAnsi" w:hAnsiTheme="majorHAnsi"/>
          <w:b/>
        </w:rPr>
        <w:t>DISCUSSION</w:t>
      </w:r>
    </w:p>
    <w:p w14:paraId="497B5FC2" w14:textId="4616C99E" w:rsidR="007C0C7A" w:rsidRDefault="0019006E" w:rsidP="000A5C44">
      <w:pPr>
        <w:tabs>
          <w:tab w:val="left" w:pos="6210"/>
        </w:tabs>
        <w:rPr>
          <w:rFonts w:asciiTheme="majorHAnsi" w:hAnsiTheme="majorHAnsi"/>
        </w:rPr>
      </w:pPr>
      <w:r w:rsidRPr="006A1A7A">
        <w:rPr>
          <w:rFonts w:asciiTheme="majorHAnsi" w:hAnsiTheme="majorHAnsi"/>
        </w:rPr>
        <w:t xml:space="preserve">Our </w:t>
      </w:r>
      <w:r w:rsidR="002B571E">
        <w:rPr>
          <w:rFonts w:asciiTheme="majorHAnsi" w:hAnsiTheme="majorHAnsi"/>
        </w:rPr>
        <w:t xml:space="preserve">simulation </w:t>
      </w:r>
      <w:r w:rsidR="00EC0051">
        <w:rPr>
          <w:rFonts w:asciiTheme="majorHAnsi" w:hAnsiTheme="majorHAnsi"/>
        </w:rPr>
        <w:t>study</w:t>
      </w:r>
      <w:r w:rsidR="00D11FBC">
        <w:rPr>
          <w:rFonts w:asciiTheme="majorHAnsi" w:hAnsiTheme="majorHAnsi"/>
        </w:rPr>
        <w:t xml:space="preserve"> </w:t>
      </w:r>
      <w:r w:rsidR="00CE1E2B">
        <w:rPr>
          <w:rFonts w:asciiTheme="majorHAnsi" w:hAnsiTheme="majorHAnsi"/>
        </w:rPr>
        <w:t xml:space="preserve">demonstrates </w:t>
      </w:r>
      <w:r w:rsidR="007935D8">
        <w:rPr>
          <w:rFonts w:asciiTheme="majorHAnsi" w:hAnsiTheme="majorHAnsi"/>
        </w:rPr>
        <w:t xml:space="preserve">the conservative nature of our ancestral condition test, </w:t>
      </w:r>
      <w:r w:rsidR="002E6303">
        <w:rPr>
          <w:rFonts w:asciiTheme="majorHAnsi" w:hAnsiTheme="majorHAnsi"/>
        </w:rPr>
        <w:t xml:space="preserve">which </w:t>
      </w:r>
      <w:r w:rsidR="000F4C57">
        <w:rPr>
          <w:rFonts w:asciiTheme="majorHAnsi" w:hAnsiTheme="majorHAnsi"/>
        </w:rPr>
        <w:t>entails</w:t>
      </w:r>
      <w:r w:rsidR="002E6303">
        <w:rPr>
          <w:rFonts w:asciiTheme="majorHAnsi" w:hAnsiTheme="majorHAnsi"/>
        </w:rPr>
        <w:t xml:space="preserve"> acceptable type I error rates </w:t>
      </w:r>
      <w:r w:rsidR="00D70506">
        <w:rPr>
          <w:rFonts w:asciiTheme="majorHAnsi" w:hAnsiTheme="majorHAnsi"/>
        </w:rPr>
        <w:t>but</w:t>
      </w:r>
      <w:r w:rsidR="002E6303">
        <w:rPr>
          <w:rFonts w:asciiTheme="majorHAnsi" w:hAnsiTheme="majorHAnsi"/>
        </w:rPr>
        <w:t xml:space="preserve"> relatively low </w:t>
      </w:r>
      <w:r w:rsidR="00132F2C">
        <w:rPr>
          <w:rFonts w:asciiTheme="majorHAnsi" w:hAnsiTheme="majorHAnsi"/>
        </w:rPr>
        <w:t xml:space="preserve">power. </w:t>
      </w:r>
      <w:r w:rsidR="002B469B">
        <w:rPr>
          <w:rFonts w:asciiTheme="majorHAnsi" w:hAnsiTheme="majorHAnsi"/>
        </w:rPr>
        <w:t>In situations</w:t>
      </w:r>
      <w:r w:rsidR="00470619">
        <w:rPr>
          <w:rFonts w:asciiTheme="majorHAnsi" w:hAnsiTheme="majorHAnsi"/>
        </w:rPr>
        <w:t xml:space="preserve"> </w:t>
      </w:r>
      <w:r w:rsidR="0073190F">
        <w:rPr>
          <w:rFonts w:asciiTheme="majorHAnsi" w:hAnsiTheme="majorHAnsi"/>
        </w:rPr>
        <w:t>w</w:t>
      </w:r>
      <w:r w:rsidR="007806A6">
        <w:rPr>
          <w:rFonts w:asciiTheme="majorHAnsi" w:hAnsiTheme="majorHAnsi"/>
        </w:rPr>
        <w:t>here</w:t>
      </w:r>
      <w:r w:rsidR="0073190F">
        <w:rPr>
          <w:rFonts w:asciiTheme="majorHAnsi" w:hAnsiTheme="majorHAnsi"/>
        </w:rPr>
        <w:t xml:space="preserve"> </w:t>
      </w:r>
      <w:r w:rsidR="00470619">
        <w:rPr>
          <w:rFonts w:asciiTheme="majorHAnsi" w:hAnsiTheme="majorHAnsi"/>
        </w:rPr>
        <w:t>no</w:t>
      </w:r>
      <w:r w:rsidR="0032262E">
        <w:rPr>
          <w:rFonts w:asciiTheme="majorHAnsi" w:hAnsiTheme="majorHAnsi"/>
        </w:rPr>
        <w:t xml:space="preserve"> true</w:t>
      </w:r>
      <w:r w:rsidR="00470619">
        <w:rPr>
          <w:rFonts w:asciiTheme="majorHAnsi" w:hAnsiTheme="majorHAnsi"/>
        </w:rPr>
        <w:t xml:space="preserve"> relationship </w:t>
      </w:r>
      <w:r w:rsidR="0073190F">
        <w:rPr>
          <w:rFonts w:asciiTheme="majorHAnsi" w:hAnsiTheme="majorHAnsi"/>
        </w:rPr>
        <w:t xml:space="preserve">exists </w:t>
      </w:r>
      <w:r w:rsidR="00470619">
        <w:rPr>
          <w:rFonts w:asciiTheme="majorHAnsi" w:hAnsiTheme="majorHAnsi"/>
        </w:rPr>
        <w:t xml:space="preserve">between </w:t>
      </w:r>
      <w:r w:rsidR="00643C2C">
        <w:rPr>
          <w:rFonts w:asciiTheme="majorHAnsi" w:hAnsiTheme="majorHAnsi"/>
        </w:rPr>
        <w:t>the</w:t>
      </w:r>
      <w:r w:rsidR="00787D8C">
        <w:rPr>
          <w:rFonts w:asciiTheme="majorHAnsi" w:hAnsiTheme="majorHAnsi"/>
        </w:rPr>
        <w:t xml:space="preserve"> </w:t>
      </w:r>
      <w:r w:rsidR="00D06C70">
        <w:rPr>
          <w:rFonts w:asciiTheme="majorHAnsi" w:hAnsiTheme="majorHAnsi"/>
        </w:rPr>
        <w:t xml:space="preserve">origin of a </w:t>
      </w:r>
      <w:r w:rsidR="006F1DC2">
        <w:rPr>
          <w:rFonts w:asciiTheme="majorHAnsi" w:hAnsiTheme="majorHAnsi"/>
        </w:rPr>
        <w:t xml:space="preserve">derived state of a </w:t>
      </w:r>
      <w:r w:rsidR="00643C2C">
        <w:rPr>
          <w:rFonts w:asciiTheme="majorHAnsi" w:hAnsiTheme="majorHAnsi"/>
        </w:rPr>
        <w:t xml:space="preserve">discrete </w:t>
      </w:r>
      <w:r w:rsidR="006F1DC2">
        <w:rPr>
          <w:rFonts w:asciiTheme="majorHAnsi" w:hAnsiTheme="majorHAnsi"/>
        </w:rPr>
        <w:t xml:space="preserve">trait </w:t>
      </w:r>
      <w:r w:rsidR="00643C2C">
        <w:rPr>
          <w:rFonts w:asciiTheme="majorHAnsi" w:hAnsiTheme="majorHAnsi"/>
        </w:rPr>
        <w:t xml:space="preserve">and </w:t>
      </w:r>
      <w:r w:rsidR="00260D1D">
        <w:rPr>
          <w:rFonts w:asciiTheme="majorHAnsi" w:hAnsiTheme="majorHAnsi"/>
        </w:rPr>
        <w:t>the</w:t>
      </w:r>
      <w:r w:rsidR="00400F11">
        <w:rPr>
          <w:rFonts w:asciiTheme="majorHAnsi" w:hAnsiTheme="majorHAnsi"/>
        </w:rPr>
        <w:t xml:space="preserve"> </w:t>
      </w:r>
      <w:r w:rsidR="00D06C70">
        <w:rPr>
          <w:rFonts w:asciiTheme="majorHAnsi" w:hAnsiTheme="majorHAnsi"/>
        </w:rPr>
        <w:t>value</w:t>
      </w:r>
      <w:r w:rsidR="00400F11">
        <w:rPr>
          <w:rFonts w:asciiTheme="majorHAnsi" w:hAnsiTheme="majorHAnsi"/>
        </w:rPr>
        <w:t xml:space="preserve"> of a continuous trait</w:t>
      </w:r>
      <w:r w:rsidR="00260D1D">
        <w:rPr>
          <w:rFonts w:asciiTheme="majorHAnsi" w:hAnsiTheme="majorHAnsi"/>
        </w:rPr>
        <w:t xml:space="preserve"> (scaling factor of 1)</w:t>
      </w:r>
      <w:r w:rsidR="00643C2C">
        <w:rPr>
          <w:rFonts w:asciiTheme="majorHAnsi" w:hAnsiTheme="majorHAnsi"/>
        </w:rPr>
        <w:t xml:space="preserve">, </w:t>
      </w:r>
      <w:r w:rsidR="0041466D">
        <w:rPr>
          <w:rFonts w:asciiTheme="majorHAnsi" w:hAnsiTheme="majorHAnsi"/>
        </w:rPr>
        <w:t>our test will</w:t>
      </w:r>
      <w:r w:rsidR="00440E33">
        <w:rPr>
          <w:rFonts w:asciiTheme="majorHAnsi" w:hAnsiTheme="majorHAnsi"/>
        </w:rPr>
        <w:t xml:space="preserve"> incorrectly identify a </w:t>
      </w:r>
      <w:r w:rsidR="00860458">
        <w:rPr>
          <w:rFonts w:asciiTheme="majorHAnsi" w:hAnsiTheme="majorHAnsi"/>
        </w:rPr>
        <w:t>significant relationship 5% of the time</w:t>
      </w:r>
      <w:r w:rsidR="00C85786">
        <w:rPr>
          <w:rFonts w:asciiTheme="majorHAnsi" w:hAnsiTheme="majorHAnsi"/>
        </w:rPr>
        <w:t xml:space="preserve"> – </w:t>
      </w:r>
      <w:r w:rsidR="00D02DF2">
        <w:rPr>
          <w:rFonts w:asciiTheme="majorHAnsi" w:hAnsiTheme="majorHAnsi"/>
        </w:rPr>
        <w:t>typical</w:t>
      </w:r>
      <w:r w:rsidR="00082EBE">
        <w:rPr>
          <w:rFonts w:asciiTheme="majorHAnsi" w:hAnsiTheme="majorHAnsi"/>
        </w:rPr>
        <w:t xml:space="preserve"> of most </w:t>
      </w:r>
      <w:r w:rsidR="00C85786">
        <w:rPr>
          <w:rFonts w:asciiTheme="majorHAnsi" w:hAnsiTheme="majorHAnsi"/>
        </w:rPr>
        <w:t>statistical tests of inference</w:t>
      </w:r>
      <w:r w:rsidR="00257891">
        <w:rPr>
          <w:rFonts w:asciiTheme="majorHAnsi" w:hAnsiTheme="majorHAnsi"/>
        </w:rPr>
        <w:t>.</w:t>
      </w:r>
      <w:r w:rsidR="00260D1D">
        <w:rPr>
          <w:rFonts w:asciiTheme="majorHAnsi" w:hAnsiTheme="majorHAnsi"/>
        </w:rPr>
        <w:t xml:space="preserve"> </w:t>
      </w:r>
    </w:p>
    <w:p w14:paraId="299C1576" w14:textId="0D001029" w:rsidR="0019006E" w:rsidRPr="006A1A7A" w:rsidRDefault="009375C0" w:rsidP="000A5C44">
      <w:pPr>
        <w:tabs>
          <w:tab w:val="left" w:pos="6210"/>
        </w:tabs>
        <w:rPr>
          <w:rFonts w:asciiTheme="majorHAnsi" w:hAnsiTheme="majorHAnsi"/>
        </w:rPr>
      </w:pPr>
      <w:r>
        <w:rPr>
          <w:rFonts w:asciiTheme="majorHAnsi" w:hAnsiTheme="majorHAnsi"/>
        </w:rPr>
        <w:t xml:space="preserve">However, </w:t>
      </w:r>
      <w:r w:rsidR="0019006E" w:rsidRPr="006A1A7A">
        <w:rPr>
          <w:rFonts w:asciiTheme="majorHAnsi" w:hAnsiTheme="majorHAnsi"/>
        </w:rPr>
        <w:t>with a scaling factor of 5</w:t>
      </w:r>
      <w:r w:rsidR="00551262">
        <w:rPr>
          <w:rFonts w:asciiTheme="majorHAnsi" w:hAnsiTheme="majorHAnsi"/>
        </w:rPr>
        <w:t>,</w:t>
      </w:r>
      <w:r w:rsidR="0019006E" w:rsidRPr="006A1A7A">
        <w:rPr>
          <w:rFonts w:asciiTheme="majorHAnsi" w:hAnsiTheme="majorHAnsi"/>
        </w:rPr>
        <w:t xml:space="preserve"> branches with a </w:t>
      </w:r>
      <w:r w:rsidR="00A94AAA">
        <w:rPr>
          <w:rFonts w:asciiTheme="majorHAnsi" w:hAnsiTheme="majorHAnsi"/>
        </w:rPr>
        <w:t>high</w:t>
      </w:r>
      <w:r w:rsidR="00A94AAA" w:rsidRPr="006A1A7A">
        <w:rPr>
          <w:rFonts w:asciiTheme="majorHAnsi" w:hAnsiTheme="majorHAnsi"/>
        </w:rPr>
        <w:t xml:space="preserve"> </w:t>
      </w:r>
      <w:r w:rsidR="0019006E" w:rsidRPr="006A1A7A">
        <w:rPr>
          <w:rFonts w:asciiTheme="majorHAnsi" w:hAnsiTheme="majorHAnsi"/>
        </w:rPr>
        <w:t>continuous value effective</w:t>
      </w:r>
      <w:r w:rsidR="00AE278B">
        <w:rPr>
          <w:rFonts w:asciiTheme="majorHAnsi" w:hAnsiTheme="majorHAnsi"/>
        </w:rPr>
        <w:t>ly</w:t>
      </w:r>
      <w:r w:rsidR="0019006E" w:rsidRPr="006A1A7A">
        <w:rPr>
          <w:rFonts w:asciiTheme="majorHAnsi" w:hAnsiTheme="majorHAnsi"/>
        </w:rPr>
        <w:t xml:space="preserve"> </w:t>
      </w:r>
      <w:r w:rsidR="0019006E" w:rsidRPr="009838ED">
        <w:rPr>
          <w:rFonts w:asciiTheme="majorHAnsi" w:hAnsiTheme="majorHAnsi"/>
        </w:rPr>
        <w:t xml:space="preserve">have a transition rate </w:t>
      </w:r>
      <w:r w:rsidR="00AE278B" w:rsidRPr="009838ED">
        <w:rPr>
          <w:rFonts w:asciiTheme="majorHAnsi" w:hAnsiTheme="majorHAnsi"/>
        </w:rPr>
        <w:t xml:space="preserve">into the derived state of the discrete trait that is </w:t>
      </w:r>
      <w:r w:rsidR="0019006E" w:rsidRPr="009838ED">
        <w:rPr>
          <w:rFonts w:asciiTheme="majorHAnsi" w:hAnsiTheme="majorHAnsi"/>
        </w:rPr>
        <w:t xml:space="preserve">5 times higher than intermediate branches and 25 times higher than branches with a </w:t>
      </w:r>
      <w:r w:rsidR="00A94AAA">
        <w:rPr>
          <w:rFonts w:asciiTheme="majorHAnsi" w:hAnsiTheme="majorHAnsi"/>
        </w:rPr>
        <w:t>low</w:t>
      </w:r>
      <w:r w:rsidR="00A94AAA" w:rsidRPr="009838ED">
        <w:rPr>
          <w:rFonts w:asciiTheme="majorHAnsi" w:hAnsiTheme="majorHAnsi"/>
        </w:rPr>
        <w:t xml:space="preserve"> </w:t>
      </w:r>
      <w:r w:rsidR="0019006E" w:rsidRPr="009838ED">
        <w:rPr>
          <w:rFonts w:asciiTheme="majorHAnsi" w:hAnsiTheme="majorHAnsi"/>
        </w:rPr>
        <w:t>continuous value</w:t>
      </w:r>
      <w:r w:rsidR="0019006E" w:rsidRPr="006A1A7A">
        <w:rPr>
          <w:rFonts w:asciiTheme="majorHAnsi" w:hAnsiTheme="majorHAnsi"/>
        </w:rPr>
        <w:t xml:space="preserve">.  Arguably a very strong relationship, but even in this case we detect the relationship in only 55% of simulated datasets. </w:t>
      </w:r>
    </w:p>
    <w:p w14:paraId="63F01D1E" w14:textId="77777777" w:rsidR="0019006E" w:rsidRPr="006A1A7A" w:rsidRDefault="0019006E" w:rsidP="000A5C44">
      <w:pPr>
        <w:tabs>
          <w:tab w:val="left" w:pos="6210"/>
        </w:tabs>
        <w:rPr>
          <w:rFonts w:asciiTheme="majorHAnsi" w:hAnsiTheme="majorHAnsi"/>
        </w:rPr>
      </w:pPr>
    </w:p>
    <w:p w14:paraId="304DB20C" w14:textId="4C1D2715" w:rsidR="00D578E5" w:rsidRDefault="00A35694" w:rsidP="000A5C44">
      <w:pPr>
        <w:tabs>
          <w:tab w:val="left" w:pos="6210"/>
        </w:tabs>
        <w:rPr>
          <w:rFonts w:asciiTheme="majorHAnsi" w:hAnsiTheme="majorHAnsi"/>
        </w:rPr>
      </w:pPr>
      <w:r w:rsidRPr="006A1A7A">
        <w:rPr>
          <w:rFonts w:asciiTheme="majorHAnsi" w:hAnsiTheme="majorHAnsi"/>
        </w:rPr>
        <w:t xml:space="preserve">While current approaches </w:t>
      </w:r>
      <w:r w:rsidR="002F5383">
        <w:rPr>
          <w:rFonts w:asciiTheme="majorHAnsi" w:hAnsiTheme="majorHAnsi"/>
        </w:rPr>
        <w:t>for</w:t>
      </w:r>
      <w:r w:rsidRPr="006A1A7A">
        <w:rPr>
          <w:rFonts w:asciiTheme="majorHAnsi" w:hAnsiTheme="majorHAnsi"/>
        </w:rPr>
        <w:t xml:space="preserve"> </w:t>
      </w:r>
      <w:r w:rsidR="00037A23" w:rsidRPr="006A1A7A">
        <w:rPr>
          <w:rFonts w:asciiTheme="majorHAnsi" w:hAnsiTheme="majorHAnsi"/>
        </w:rPr>
        <w:t xml:space="preserve">jointly </w:t>
      </w:r>
      <w:r w:rsidRPr="006A1A7A">
        <w:rPr>
          <w:rFonts w:asciiTheme="majorHAnsi" w:hAnsiTheme="majorHAnsi"/>
        </w:rPr>
        <w:t>analyzing c</w:t>
      </w:r>
      <w:r w:rsidR="008D1262" w:rsidRPr="006A1A7A">
        <w:rPr>
          <w:rFonts w:asciiTheme="majorHAnsi" w:hAnsiTheme="majorHAnsi"/>
        </w:rPr>
        <w:t>ontinuous and discrete traits are</w:t>
      </w:r>
      <w:r w:rsidRPr="006A1A7A">
        <w:rPr>
          <w:rFonts w:asciiTheme="majorHAnsi" w:hAnsiTheme="majorHAnsi"/>
        </w:rPr>
        <w:t xml:space="preserve"> </w:t>
      </w:r>
      <w:r w:rsidR="00037A23" w:rsidRPr="006A1A7A">
        <w:rPr>
          <w:rFonts w:asciiTheme="majorHAnsi" w:hAnsiTheme="majorHAnsi"/>
        </w:rPr>
        <w:t>effective</w:t>
      </w:r>
      <w:r w:rsidRPr="006A1A7A">
        <w:rPr>
          <w:rFonts w:asciiTheme="majorHAnsi" w:hAnsiTheme="majorHAnsi"/>
        </w:rPr>
        <w:t xml:space="preserve"> in finding correlations</w:t>
      </w:r>
      <w:r w:rsidR="00D248C7">
        <w:rPr>
          <w:rFonts w:asciiTheme="majorHAnsi" w:hAnsiTheme="majorHAnsi"/>
        </w:rPr>
        <w:t>,</w:t>
      </w:r>
      <w:r w:rsidRPr="006A1A7A">
        <w:rPr>
          <w:rFonts w:asciiTheme="majorHAnsi" w:hAnsiTheme="majorHAnsi"/>
        </w:rPr>
        <w:t xml:space="preserve"> </w:t>
      </w:r>
      <w:r w:rsidR="003375C3">
        <w:rPr>
          <w:rFonts w:asciiTheme="majorHAnsi" w:hAnsiTheme="majorHAnsi"/>
        </w:rPr>
        <w:t>our</w:t>
      </w:r>
      <w:r w:rsidRPr="006A1A7A">
        <w:rPr>
          <w:rFonts w:asciiTheme="majorHAnsi" w:hAnsiTheme="majorHAnsi"/>
        </w:rPr>
        <w:t xml:space="preserve"> </w:t>
      </w:r>
      <w:r w:rsidR="00400C8E">
        <w:rPr>
          <w:rFonts w:asciiTheme="majorHAnsi" w:hAnsiTheme="majorHAnsi"/>
        </w:rPr>
        <w:t xml:space="preserve">novel approach </w:t>
      </w:r>
      <w:r w:rsidR="00037A23" w:rsidRPr="006A1A7A">
        <w:rPr>
          <w:rFonts w:asciiTheme="majorHAnsi" w:hAnsiTheme="majorHAnsi"/>
        </w:rPr>
        <w:t>provides a</w:t>
      </w:r>
      <w:r w:rsidR="001C0459">
        <w:rPr>
          <w:rFonts w:asciiTheme="majorHAnsi" w:hAnsiTheme="majorHAnsi"/>
        </w:rPr>
        <w:t>n important and</w:t>
      </w:r>
      <w:r w:rsidR="00037A23" w:rsidRPr="006A1A7A">
        <w:rPr>
          <w:rFonts w:asciiTheme="majorHAnsi" w:hAnsiTheme="majorHAnsi"/>
        </w:rPr>
        <w:t xml:space="preserve"> useful extension</w:t>
      </w:r>
      <w:r w:rsidR="00347741">
        <w:rPr>
          <w:rFonts w:asciiTheme="majorHAnsi" w:hAnsiTheme="majorHAnsi"/>
        </w:rPr>
        <w:t xml:space="preserve"> to c</w:t>
      </w:r>
      <w:r w:rsidR="006F6E79">
        <w:rPr>
          <w:rFonts w:asciiTheme="majorHAnsi" w:hAnsiTheme="majorHAnsi"/>
        </w:rPr>
        <w:t>urrent comparative methods</w:t>
      </w:r>
      <w:r w:rsidRPr="006A1A7A">
        <w:rPr>
          <w:rFonts w:asciiTheme="majorHAnsi" w:hAnsiTheme="majorHAnsi"/>
        </w:rPr>
        <w:t xml:space="preserve"> </w:t>
      </w:r>
      <w:r w:rsidR="00D026CA">
        <w:rPr>
          <w:rFonts w:asciiTheme="majorHAnsi" w:hAnsiTheme="majorHAnsi"/>
        </w:rPr>
        <w:t xml:space="preserve">as </w:t>
      </w:r>
      <w:r w:rsidRPr="006A1A7A">
        <w:rPr>
          <w:rFonts w:asciiTheme="majorHAnsi" w:hAnsiTheme="majorHAnsi"/>
        </w:rPr>
        <w:t xml:space="preserve">it explicitly </w:t>
      </w:r>
      <w:r w:rsidR="00A10D12">
        <w:rPr>
          <w:rFonts w:asciiTheme="majorHAnsi" w:hAnsiTheme="majorHAnsi"/>
        </w:rPr>
        <w:t>provides information about the</w:t>
      </w:r>
      <w:r w:rsidRPr="006A1A7A">
        <w:rPr>
          <w:rFonts w:asciiTheme="majorHAnsi" w:hAnsiTheme="majorHAnsi"/>
        </w:rPr>
        <w:t xml:space="preserve"> order </w:t>
      </w:r>
      <w:r w:rsidR="00D06C70">
        <w:rPr>
          <w:rFonts w:asciiTheme="majorHAnsi" w:hAnsiTheme="majorHAnsi"/>
        </w:rPr>
        <w:t>in which</w:t>
      </w:r>
      <w:r w:rsidR="002D058D">
        <w:rPr>
          <w:rFonts w:asciiTheme="majorHAnsi" w:hAnsiTheme="majorHAnsi"/>
        </w:rPr>
        <w:t xml:space="preserve"> </w:t>
      </w:r>
      <w:r w:rsidRPr="006A1A7A">
        <w:rPr>
          <w:rFonts w:asciiTheme="majorHAnsi" w:hAnsiTheme="majorHAnsi"/>
        </w:rPr>
        <w:t>traits evolved</w:t>
      </w:r>
      <w:r w:rsidR="00A577E7">
        <w:rPr>
          <w:rFonts w:asciiTheme="majorHAnsi" w:hAnsiTheme="majorHAnsi"/>
        </w:rPr>
        <w:t xml:space="preserve"> across a phylogenetic tree</w:t>
      </w:r>
      <w:r w:rsidRPr="006A1A7A">
        <w:rPr>
          <w:rFonts w:asciiTheme="majorHAnsi" w:hAnsiTheme="majorHAnsi"/>
        </w:rPr>
        <w:t xml:space="preserve">.  </w:t>
      </w:r>
      <w:r w:rsidR="00A94AAA">
        <w:rPr>
          <w:rFonts w:asciiTheme="majorHAnsi" w:hAnsiTheme="majorHAnsi"/>
        </w:rPr>
        <w:t xml:space="preserve">An additional strength of our approach is that it is robust to effects that the derived state of discrete character may have on the evolution of the continuous trait.  </w:t>
      </w:r>
      <w:r w:rsidR="00D578E5">
        <w:rPr>
          <w:rFonts w:asciiTheme="majorHAnsi" w:hAnsiTheme="majorHAnsi"/>
        </w:rPr>
        <w:t>By only using continuous trait values from taxa that exhibit the ancestral version of the discrete state</w:t>
      </w:r>
      <w:r w:rsidR="00CD096F">
        <w:rPr>
          <w:rFonts w:asciiTheme="majorHAnsi" w:hAnsiTheme="majorHAnsi"/>
        </w:rPr>
        <w:t xml:space="preserve"> we are explicitly asking if there is evidence in these taxa that the species exhibiting the derived state originated among lineages with continuous trait values that are significantly different from what we would expect if both traits were evolving independently.  Like many comparative methods though </w:t>
      </w:r>
      <w:r w:rsidR="00D578E5">
        <w:rPr>
          <w:rFonts w:asciiTheme="majorHAnsi" w:hAnsiTheme="majorHAnsi"/>
        </w:rPr>
        <w:t>the performance of the</w:t>
      </w:r>
      <w:r w:rsidRPr="006A1A7A">
        <w:rPr>
          <w:rFonts w:asciiTheme="majorHAnsi" w:hAnsiTheme="majorHAnsi"/>
        </w:rPr>
        <w:t xml:space="preserve"> ancestral condition </w:t>
      </w:r>
      <w:r w:rsidR="00D578E5">
        <w:rPr>
          <w:rFonts w:asciiTheme="majorHAnsi" w:hAnsiTheme="majorHAnsi"/>
        </w:rPr>
        <w:t xml:space="preserve">test </w:t>
      </w:r>
      <w:r w:rsidRPr="006A1A7A">
        <w:rPr>
          <w:rFonts w:asciiTheme="majorHAnsi" w:hAnsiTheme="majorHAnsi"/>
        </w:rPr>
        <w:t xml:space="preserve">is dependent on having </w:t>
      </w:r>
      <w:r w:rsidRPr="006A1A7A">
        <w:rPr>
          <w:rFonts w:asciiTheme="majorHAnsi" w:hAnsiTheme="majorHAnsi"/>
        </w:rPr>
        <w:lastRenderedPageBreak/>
        <w:t>a sufficient</w:t>
      </w:r>
      <w:r w:rsidR="00D578E5">
        <w:rPr>
          <w:rFonts w:asciiTheme="majorHAnsi" w:hAnsiTheme="majorHAnsi"/>
        </w:rPr>
        <w:t>ly large tree with multiple origins of the</w:t>
      </w:r>
      <w:r w:rsidRPr="006A1A7A">
        <w:rPr>
          <w:rFonts w:asciiTheme="majorHAnsi" w:hAnsiTheme="majorHAnsi"/>
        </w:rPr>
        <w:t xml:space="preserve"> derived </w:t>
      </w:r>
      <w:r w:rsidR="00D578E5">
        <w:rPr>
          <w:rFonts w:asciiTheme="majorHAnsi" w:hAnsiTheme="majorHAnsi"/>
        </w:rPr>
        <w:t>state of the discrete character.</w:t>
      </w:r>
      <w:r w:rsidR="00B26602" w:rsidRPr="006A1A7A">
        <w:rPr>
          <w:rFonts w:asciiTheme="majorHAnsi" w:hAnsiTheme="majorHAnsi"/>
        </w:rPr>
        <w:t xml:space="preserve"> </w:t>
      </w:r>
    </w:p>
    <w:p w14:paraId="33EE40C5" w14:textId="77777777" w:rsidR="00D578E5" w:rsidRDefault="00D578E5" w:rsidP="000A5C44">
      <w:pPr>
        <w:tabs>
          <w:tab w:val="left" w:pos="6210"/>
        </w:tabs>
        <w:rPr>
          <w:rFonts w:asciiTheme="majorHAnsi" w:hAnsiTheme="majorHAnsi"/>
        </w:rPr>
      </w:pPr>
    </w:p>
    <w:p w14:paraId="2707A72D" w14:textId="35FD529E" w:rsidR="00155E4F" w:rsidRDefault="00C63424" w:rsidP="00D578E5">
      <w:pPr>
        <w:tabs>
          <w:tab w:val="left" w:pos="6210"/>
        </w:tabs>
        <w:rPr>
          <w:rFonts w:asciiTheme="majorHAnsi" w:hAnsiTheme="majorHAnsi"/>
        </w:rPr>
      </w:pPr>
      <w:r>
        <w:rPr>
          <w:rFonts w:asciiTheme="majorHAnsi" w:hAnsiTheme="majorHAnsi"/>
        </w:rPr>
        <w:t>Our</w:t>
      </w:r>
      <w:r w:rsidR="00D578E5" w:rsidRPr="006A1A7A">
        <w:rPr>
          <w:rFonts w:asciiTheme="majorHAnsi" w:hAnsiTheme="majorHAnsi"/>
        </w:rPr>
        <w:t xml:space="preserve"> approach assumes </w:t>
      </w:r>
      <w:r w:rsidR="00E87323">
        <w:rPr>
          <w:rFonts w:asciiTheme="majorHAnsi" w:hAnsiTheme="majorHAnsi"/>
        </w:rPr>
        <w:t>an Mk2 model for the evolution of the discrete trait and a Brownian motion model for the evolution of the continuous trait.  The Mk2 model implemented assumes a</w:t>
      </w:r>
      <w:r w:rsidR="009838ED">
        <w:rPr>
          <w:rFonts w:asciiTheme="majorHAnsi" w:hAnsiTheme="majorHAnsi"/>
        </w:rPr>
        <w:t xml:space="preserve"> discrete character </w:t>
      </w:r>
      <w:r w:rsidR="00E87323">
        <w:rPr>
          <w:rFonts w:asciiTheme="majorHAnsi" w:hAnsiTheme="majorHAnsi"/>
        </w:rPr>
        <w:t xml:space="preserve">that </w:t>
      </w:r>
      <w:r w:rsidR="009838ED">
        <w:rPr>
          <w:rFonts w:asciiTheme="majorHAnsi" w:hAnsiTheme="majorHAnsi"/>
        </w:rPr>
        <w:t xml:space="preserve">has an ancestral and derived state and </w:t>
      </w:r>
      <w:r w:rsidR="00E87323">
        <w:rPr>
          <w:rFonts w:asciiTheme="majorHAnsi" w:hAnsiTheme="majorHAnsi"/>
        </w:rPr>
        <w:t>does not experience reversion</w:t>
      </w:r>
      <w:r w:rsidR="009838ED">
        <w:rPr>
          <w:rFonts w:asciiTheme="majorHAnsi" w:hAnsiTheme="majorHAnsi"/>
        </w:rPr>
        <w:t xml:space="preserve">.  It would be straightforward to extend our approach to allow for other models for the discrete trait; however, more complex models will often lead to greater uncertainty in ancestral state reconstructions and thus lower power to detect significant relationships.  </w:t>
      </w:r>
      <w:r w:rsidR="00D239B5" w:rsidRPr="00E44A47">
        <w:rPr>
          <w:rFonts w:asciiTheme="majorHAnsi" w:hAnsiTheme="majorHAnsi"/>
        </w:rPr>
        <w:t>T</w:t>
      </w:r>
      <w:r w:rsidR="00D578E5" w:rsidRPr="00E44A47">
        <w:rPr>
          <w:rFonts w:asciiTheme="majorHAnsi" w:hAnsiTheme="majorHAnsi"/>
        </w:rPr>
        <w:t>he adequacy of these underlying models should be evaluated</w:t>
      </w:r>
      <w:r w:rsidR="00D239B5" w:rsidRPr="00E44A47">
        <w:rPr>
          <w:rFonts w:asciiTheme="majorHAnsi" w:hAnsiTheme="majorHAnsi"/>
        </w:rPr>
        <w:t xml:space="preserve"> prior to using the ancestral condition test</w:t>
      </w:r>
      <w:r w:rsidR="00D578E5" w:rsidRPr="00E44A47">
        <w:rPr>
          <w:rFonts w:asciiTheme="majorHAnsi" w:hAnsiTheme="majorHAnsi"/>
        </w:rPr>
        <w:t>.</w:t>
      </w:r>
      <w:r w:rsidR="00502555">
        <w:rPr>
          <w:rFonts w:asciiTheme="majorHAnsi" w:hAnsiTheme="majorHAnsi"/>
        </w:rPr>
        <w:t xml:space="preserve">  Model adequacy of the continuous trait can be accomplished </w:t>
      </w:r>
      <w:r w:rsidR="00155E4F">
        <w:rPr>
          <w:rFonts w:asciiTheme="majorHAnsi" w:hAnsiTheme="majorHAnsi"/>
        </w:rPr>
        <w:t xml:space="preserve">in a number of ways </w:t>
      </w:r>
      <w:r w:rsidR="00E44A47">
        <w:rPr>
          <w:rFonts w:asciiTheme="majorHAnsi" w:hAnsiTheme="majorHAnsi"/>
        </w:rPr>
        <w:fldChar w:fldCharType="begin">
          <w:fldData xml:space="preserve">PEVuZE5vdGU+PENpdGU+PEF1dGhvcj5HYXJsYW5kPC9BdXRob3I+PFllYXI+MTk5MjwvWWVhcj48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</w:fldData>
        </w:fldChar>
      </w:r>
      <w:r w:rsidR="00CC70DD">
        <w:rPr>
          <w:rFonts w:asciiTheme="majorHAnsi" w:hAnsiTheme="majorHAnsi"/>
        </w:rPr>
        <w:instrText xml:space="preserve"> ADDIN EN.CITE </w:instrText>
      </w:r>
      <w:r w:rsidR="00CC70DD">
        <w:rPr>
          <w:rFonts w:asciiTheme="majorHAnsi" w:hAnsiTheme="majorHAnsi"/>
        </w:rPr>
        <w:fldChar w:fldCharType="begin">
          <w:fldData xml:space="preserve">PEVuZE5vdGU+PENpdGU+PEF1dGhvcj5HYXJsYW5kPC9BdXRob3I+PFllYXI+MTk5MjwvWWVhcj48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</w:fldData>
        </w:fldChar>
      </w:r>
      <w:r w:rsidR="00CC70DD">
        <w:rPr>
          <w:rFonts w:asciiTheme="majorHAnsi" w:hAnsiTheme="majorHAnsi"/>
        </w:rPr>
        <w:instrText xml:space="preserve"> ADDIN EN.CITE.DATA </w:instrText>
      </w:r>
      <w:r w:rsidR="00CC70DD">
        <w:rPr>
          <w:rFonts w:asciiTheme="majorHAnsi" w:hAnsiTheme="majorHAnsi"/>
        </w:rPr>
      </w:r>
      <w:r w:rsidR="00CC70DD">
        <w:rPr>
          <w:rFonts w:asciiTheme="majorHAnsi" w:hAnsiTheme="majorHAnsi"/>
        </w:rPr>
        <w:fldChar w:fldCharType="end"/>
      </w:r>
      <w:r w:rsidR="00E44A47">
        <w:rPr>
          <w:rFonts w:asciiTheme="majorHAnsi" w:hAnsiTheme="majorHAnsi"/>
        </w:rPr>
      </w:r>
      <w:r w:rsidR="00E44A47">
        <w:rPr>
          <w:rFonts w:asciiTheme="majorHAnsi" w:hAnsiTheme="majorHAnsi"/>
        </w:rPr>
        <w:fldChar w:fldCharType="separate"/>
      </w:r>
      <w:r w:rsidR="00CC70DD">
        <w:rPr>
          <w:rFonts w:asciiTheme="majorHAnsi" w:hAnsiTheme="majorHAnsi"/>
          <w:noProof/>
        </w:rPr>
        <w:t>(Garland, Harvey &amp; Ives 1992; Purvis &amp; Rambaut 1995; Pennell</w:t>
      </w:r>
      <w:r w:rsidR="00CC70DD" w:rsidRPr="00CC70DD">
        <w:rPr>
          <w:rFonts w:asciiTheme="majorHAnsi" w:hAnsiTheme="majorHAnsi"/>
          <w:i/>
          <w:noProof/>
        </w:rPr>
        <w:t xml:space="preserve"> et al.</w:t>
      </w:r>
      <w:r w:rsidR="00CC70DD">
        <w:rPr>
          <w:rFonts w:asciiTheme="majorHAnsi" w:hAnsiTheme="majorHAnsi"/>
          <w:noProof/>
        </w:rPr>
        <w:t xml:space="preserve"> 2014)</w:t>
      </w:r>
      <w:r w:rsidR="00E44A47">
        <w:rPr>
          <w:rFonts w:asciiTheme="majorHAnsi" w:hAnsiTheme="majorHAnsi"/>
        </w:rPr>
        <w:fldChar w:fldCharType="end"/>
      </w:r>
      <w:r w:rsidR="00155E4F">
        <w:rPr>
          <w:rFonts w:asciiTheme="majorHAnsi" w:hAnsiTheme="majorHAnsi"/>
        </w:rPr>
        <w:t xml:space="preserve">.  Perhaps the most robust </w:t>
      </w:r>
      <w:r w:rsidR="004D1AE7">
        <w:rPr>
          <w:rFonts w:asciiTheme="majorHAnsi" w:hAnsiTheme="majorHAnsi"/>
        </w:rPr>
        <w:t>of these</w:t>
      </w:r>
      <w:r w:rsidR="00155E4F">
        <w:rPr>
          <w:rFonts w:asciiTheme="majorHAnsi" w:hAnsiTheme="majorHAnsi"/>
        </w:rPr>
        <w:t xml:space="preserve"> method</w:t>
      </w:r>
      <w:r w:rsidR="004D1AE7">
        <w:rPr>
          <w:rFonts w:asciiTheme="majorHAnsi" w:hAnsiTheme="majorHAnsi"/>
        </w:rPr>
        <w:t>s</w:t>
      </w:r>
      <w:r w:rsidR="00155E4F">
        <w:rPr>
          <w:rFonts w:asciiTheme="majorHAnsi" w:hAnsiTheme="majorHAnsi"/>
        </w:rPr>
        <w:t xml:space="preserve"> involves </w:t>
      </w:r>
      <w:r w:rsidR="004D1AE7">
        <w:rPr>
          <w:rFonts w:asciiTheme="majorHAnsi" w:hAnsiTheme="majorHAnsi"/>
        </w:rPr>
        <w:t>first calculating</w:t>
      </w:r>
      <w:r w:rsidR="00155E4F">
        <w:rPr>
          <w:rFonts w:asciiTheme="majorHAnsi" w:hAnsiTheme="majorHAnsi"/>
        </w:rPr>
        <w:t xml:space="preserve"> </w:t>
      </w:r>
      <w:r w:rsidR="004D1AE7">
        <w:rPr>
          <w:rFonts w:asciiTheme="majorHAnsi" w:hAnsiTheme="majorHAnsi"/>
        </w:rPr>
        <w:t>test statistics</w:t>
      </w:r>
      <w:r w:rsidR="00155E4F">
        <w:rPr>
          <w:rFonts w:asciiTheme="majorHAnsi" w:hAnsiTheme="majorHAnsi"/>
        </w:rPr>
        <w:t xml:space="preserve"> </w:t>
      </w:r>
      <w:r w:rsidR="004D1AE7">
        <w:rPr>
          <w:rFonts w:asciiTheme="majorHAnsi" w:hAnsiTheme="majorHAnsi"/>
        </w:rPr>
        <w:t xml:space="preserve">on the </w:t>
      </w:r>
      <w:r w:rsidR="00155E4F">
        <w:rPr>
          <w:rFonts w:asciiTheme="majorHAnsi" w:hAnsiTheme="majorHAnsi"/>
        </w:rPr>
        <w:t xml:space="preserve">phylogenetic independent contrasts from the observed data.  </w:t>
      </w:r>
      <w:r w:rsidR="004D1AE7">
        <w:rPr>
          <w:rFonts w:asciiTheme="majorHAnsi" w:hAnsiTheme="majorHAnsi"/>
        </w:rPr>
        <w:t>Simulations are then performed and these same test statistics are calculated for each simulation</w:t>
      </w:r>
      <w:r w:rsidR="002444C4">
        <w:rPr>
          <w:rFonts w:asciiTheme="majorHAnsi" w:hAnsiTheme="majorHAnsi"/>
        </w:rPr>
        <w:t xml:space="preserve"> -</w:t>
      </w:r>
      <w:r w:rsidR="004D1AE7">
        <w:rPr>
          <w:rFonts w:asciiTheme="majorHAnsi" w:hAnsiTheme="majorHAnsi"/>
        </w:rPr>
        <w:t xml:space="preserve"> generating null distributions.  The benefit of this approach is that deviation of observed test statistics can not only determine if a model is adequate</w:t>
      </w:r>
      <w:r w:rsidR="00B0697D">
        <w:rPr>
          <w:rFonts w:asciiTheme="majorHAnsi" w:hAnsiTheme="majorHAnsi"/>
        </w:rPr>
        <w:t>, but also</w:t>
      </w:r>
      <w:r w:rsidR="004D1AE7">
        <w:rPr>
          <w:rFonts w:asciiTheme="majorHAnsi" w:hAnsiTheme="majorHAnsi"/>
        </w:rPr>
        <w:t xml:space="preserve"> </w:t>
      </w:r>
      <w:r w:rsidR="00FD74D6">
        <w:rPr>
          <w:rFonts w:asciiTheme="majorHAnsi" w:hAnsiTheme="majorHAnsi"/>
        </w:rPr>
        <w:t>may</w:t>
      </w:r>
      <w:r w:rsidR="004D1AE7">
        <w:rPr>
          <w:rFonts w:asciiTheme="majorHAnsi" w:hAnsiTheme="majorHAnsi"/>
        </w:rPr>
        <w:t xml:space="preserve"> provide information about what type of alternative model might perform better </w:t>
      </w:r>
      <w:r w:rsidR="00E44A47">
        <w:rPr>
          <w:rFonts w:asciiTheme="majorHAnsi" w:hAnsiTheme="majorHAnsi"/>
        </w:rPr>
        <w:fldChar w:fldCharType="begin"/>
      </w:r>
      <w:r w:rsidR="00CC70DD">
        <w:rPr>
          <w:rFonts w:asciiTheme="majorHAnsi" w:hAnsiTheme="majorHAnsi"/>
        </w:rPr>
        <w:instrText xml:space="preserve"> ADDIN EN.CITE &lt;EndNote&gt;&lt;Cite&gt;&lt;Author&gt;Pennell&lt;/Author&gt;&lt;Year&gt;2014&lt;/Year&gt;&lt;RecNum&gt;1745&lt;/RecNum&gt;&lt;DisplayText&gt;(Pennell&lt;style face="italic"&gt; et al.&lt;/style&gt; 2014)&lt;/DisplayText&gt;&lt;record&gt;&lt;rec-number&gt;1745&lt;/rec-number&gt;&lt;foreign-keys&gt;&lt;key app="EN" db-id="epvtarstqevspaeztvg5esrw0a5xeedx0zxx" timestamp="1429336701"&gt;1745&lt;/key&gt;&lt;/foreign-keys&gt;&lt;ref-type name="Journal Article"&gt;17&lt;/ref-type&gt;&lt;contributors&gt;&lt;authors&gt;&lt;author&gt;Pennell, Matthew&lt;/author&gt;&lt;author&gt;FitzJohn, Richard G&lt;/author&gt;&lt;author&gt;Cornwell, William K&lt;/author&gt;&lt;author&gt;Harmon, Luke J&lt;/author&gt;&lt;/authors&gt;&lt;/contributors&gt;&lt;titles&gt;&lt;title&gt;Model adequacy and the macroevolution of angiosperm functional traits&lt;/title&gt;&lt;secondary-title&gt;bioRxiv&lt;/secondary-title&gt;&lt;/titles&gt;&lt;periodical&gt;&lt;full-title&gt;bioRxiv&lt;/full-title&gt;&lt;/periodical&gt;&lt;pages&gt;004002&lt;/pages&gt;&lt;dates&gt;&lt;year&gt;2014&lt;/year&gt;&lt;/dates&gt;&lt;urls&gt;&lt;/urls&gt;&lt;/record&gt;&lt;/Cite&gt;&lt;/EndNote&gt;</w:instrText>
      </w:r>
      <w:r w:rsidR="00E44A47">
        <w:rPr>
          <w:rFonts w:asciiTheme="majorHAnsi" w:hAnsiTheme="majorHAnsi"/>
        </w:rPr>
        <w:fldChar w:fldCharType="separate"/>
      </w:r>
      <w:r w:rsidR="00CC70DD">
        <w:rPr>
          <w:rFonts w:asciiTheme="majorHAnsi" w:hAnsiTheme="majorHAnsi"/>
          <w:noProof/>
        </w:rPr>
        <w:t>(Pennell</w:t>
      </w:r>
      <w:r w:rsidR="00CC70DD" w:rsidRPr="00CC70DD">
        <w:rPr>
          <w:rFonts w:asciiTheme="majorHAnsi" w:hAnsiTheme="majorHAnsi"/>
          <w:i/>
          <w:noProof/>
        </w:rPr>
        <w:t xml:space="preserve"> et al.</w:t>
      </w:r>
      <w:r w:rsidR="00CC70DD">
        <w:rPr>
          <w:rFonts w:asciiTheme="majorHAnsi" w:hAnsiTheme="majorHAnsi"/>
          <w:noProof/>
        </w:rPr>
        <w:t xml:space="preserve"> 2014)</w:t>
      </w:r>
      <w:r w:rsidR="00E44A47">
        <w:rPr>
          <w:rFonts w:asciiTheme="majorHAnsi" w:hAnsiTheme="majorHAnsi"/>
        </w:rPr>
        <w:fldChar w:fldCharType="end"/>
      </w:r>
      <w:r w:rsidR="004D1AE7">
        <w:rPr>
          <w:rFonts w:asciiTheme="majorHAnsi" w:hAnsiTheme="majorHAnsi"/>
        </w:rPr>
        <w:t xml:space="preserve">.  Evaluation of model adequacy for discrete traits is </w:t>
      </w:r>
      <w:r w:rsidR="00903257">
        <w:rPr>
          <w:rFonts w:asciiTheme="majorHAnsi" w:hAnsiTheme="majorHAnsi"/>
        </w:rPr>
        <w:t xml:space="preserve">currently </w:t>
      </w:r>
      <w:r w:rsidR="004D1AE7">
        <w:rPr>
          <w:rFonts w:asciiTheme="majorHAnsi" w:hAnsiTheme="majorHAnsi"/>
        </w:rPr>
        <w:t xml:space="preserve">less developed.  </w:t>
      </w:r>
      <w:r w:rsidR="00E44A47">
        <w:rPr>
          <w:rFonts w:asciiTheme="majorHAnsi" w:hAnsiTheme="majorHAnsi"/>
        </w:rPr>
        <w:t>One option is to use a</w:t>
      </w:r>
      <w:r w:rsidR="004D1AE7">
        <w:rPr>
          <w:rFonts w:asciiTheme="majorHAnsi" w:hAnsiTheme="majorHAnsi"/>
        </w:rPr>
        <w:t xml:space="preserve"> Monte Carlo approach to determine if the model and parameter estimates are able to generate data with similar proportions of taxa in each discrete state </w:t>
      </w:r>
      <w:r w:rsidR="00E44A47">
        <w:rPr>
          <w:rFonts w:asciiTheme="majorHAnsi" w:hAnsiTheme="majorHAnsi"/>
        </w:rPr>
        <w:fldChar w:fldCharType="begin">
          <w:fldData xml:space="preserve">PEVuZE5vdGU+PENpdGU+PEF1dGhvcj5CbGFja21vbjwvQXV0aG9yPjxZZWFyPjIwMTQ8L1llYXI+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ZGljYWw+PGZ1bGwtdGl0bGU+UHJvYyBOYXRsIEFjYWQgU2NpIFUgUyBBPC9mdWxsLXRpdGxlPjwv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=
</w:fldData>
        </w:fldChar>
      </w:r>
      <w:r w:rsidR="00CC70DD">
        <w:rPr>
          <w:rFonts w:asciiTheme="majorHAnsi" w:hAnsiTheme="majorHAnsi"/>
        </w:rPr>
        <w:instrText xml:space="preserve"> ADDIN EN.CITE </w:instrText>
      </w:r>
      <w:r w:rsidR="00CC70DD">
        <w:rPr>
          <w:rFonts w:asciiTheme="majorHAnsi" w:hAnsiTheme="majorHAnsi"/>
        </w:rPr>
        <w:fldChar w:fldCharType="begin">
          <w:fldData xml:space="preserve">PEVuZE5vdGU+PENpdGU+PEF1dGhvcj5CbGFja21vbjwvQXV0aG9yPjxZZWFyPjIwMTQ8L1llYXI+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ZGljYWw+PGZ1bGwtdGl0bGU+UHJvYyBOYXRsIEFjYWQgU2NpIFUgUyBBPC9mdWxsLXRpdGxlPjwv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=
</w:fldData>
        </w:fldChar>
      </w:r>
      <w:r w:rsidR="00CC70DD">
        <w:rPr>
          <w:rFonts w:asciiTheme="majorHAnsi" w:hAnsiTheme="majorHAnsi"/>
        </w:rPr>
        <w:instrText xml:space="preserve"> ADDIN EN.CITE.DATA </w:instrText>
      </w:r>
      <w:r w:rsidR="00CC70DD">
        <w:rPr>
          <w:rFonts w:asciiTheme="majorHAnsi" w:hAnsiTheme="majorHAnsi"/>
        </w:rPr>
      </w:r>
      <w:r w:rsidR="00CC70DD">
        <w:rPr>
          <w:rFonts w:asciiTheme="majorHAnsi" w:hAnsiTheme="majorHAnsi"/>
        </w:rPr>
        <w:fldChar w:fldCharType="end"/>
      </w:r>
      <w:r w:rsidR="00E44A47">
        <w:rPr>
          <w:rFonts w:asciiTheme="majorHAnsi" w:hAnsiTheme="majorHAnsi"/>
        </w:rPr>
      </w:r>
      <w:r w:rsidR="00E44A47">
        <w:rPr>
          <w:rFonts w:asciiTheme="majorHAnsi" w:hAnsiTheme="majorHAnsi"/>
        </w:rPr>
        <w:fldChar w:fldCharType="separate"/>
      </w:r>
      <w:r w:rsidR="00CC70DD">
        <w:rPr>
          <w:rFonts w:asciiTheme="majorHAnsi" w:hAnsiTheme="majorHAnsi"/>
          <w:noProof/>
        </w:rPr>
        <w:t>(Price</w:t>
      </w:r>
      <w:r w:rsidR="00CC70DD" w:rsidRPr="00CC70DD">
        <w:rPr>
          <w:rFonts w:asciiTheme="majorHAnsi" w:hAnsiTheme="majorHAnsi"/>
          <w:i/>
          <w:noProof/>
        </w:rPr>
        <w:t xml:space="preserve"> et al.</w:t>
      </w:r>
      <w:r w:rsidR="00CC70DD">
        <w:rPr>
          <w:rFonts w:asciiTheme="majorHAnsi" w:hAnsiTheme="majorHAnsi"/>
          <w:noProof/>
        </w:rPr>
        <w:t xml:space="preserve"> 2012; Blackmon &amp; Demuth 2014)</w:t>
      </w:r>
      <w:r w:rsidR="00E44A47">
        <w:rPr>
          <w:rFonts w:asciiTheme="majorHAnsi" w:hAnsiTheme="majorHAnsi"/>
        </w:rPr>
        <w:fldChar w:fldCharType="end"/>
      </w:r>
      <w:r w:rsidR="00E44A47">
        <w:rPr>
          <w:rFonts w:asciiTheme="majorHAnsi" w:hAnsiTheme="majorHAnsi"/>
        </w:rPr>
        <w:t xml:space="preserve">.  An additional approach is to examine the number of state changes expected under parsimony for the observed data and compare this to the number of state changes expected under parsimony for simulated datasets </w:t>
      </w:r>
      <w:r w:rsidR="00E44A47">
        <w:rPr>
          <w:rFonts w:asciiTheme="majorHAnsi" w:hAnsiTheme="majorHAnsi"/>
        </w:rPr>
        <w:fldChar w:fldCharType="begin"/>
      </w:r>
      <w:r w:rsidR="00CC70DD">
        <w:rPr>
          <w:rFonts w:asciiTheme="majorHAnsi" w:hAnsiTheme="majorHAnsi"/>
        </w:rPr>
        <w:instrText xml:space="preserve"> ADDIN EN.CITE &lt;EndNote&gt;&lt;Cite&gt;&lt;Author&gt;Beaulieu&lt;/Author&gt;&lt;Year&gt;2013&lt;/Year&gt;&lt;RecNum&gt;542&lt;/RecNum&gt;&lt;DisplayText&gt;(Beaulieu, O&amp;apos;Meara &amp;amp; Donoghue 2013)&lt;/DisplayText&gt;&lt;record&gt;&lt;rec-number&gt;542&lt;/rec-number&gt;&lt;foreign-keys&gt;&lt;key app="EN" db-id="epvtarstqevspaeztvg5esrw0a5xeedx0zxx" timestamp="1377968188"&gt;542&lt;/key&gt;&lt;key app="ENWeb" db-id=""&gt;0&lt;/key&gt;&lt;/foreign-keys&gt;&lt;ref-type name="Journal Article"&gt;17&lt;/ref-type&gt;&lt;contributors&gt;&lt;authors&gt;&lt;author&gt;Beaulieu, J. M.&lt;/author&gt;&lt;author&gt;O&amp;apos;Meara, B. C.&lt;/author&gt;&lt;author&gt;Donoghue, M. J.&lt;/author&gt;&lt;/authors&gt;&lt;/contributors&gt;&lt;auth-address&gt;Department of Ecology and Evolutionary Biology, Yale University, P.O. Box 208106, New Haven, CT 10620-8106, USA; and Department of Ecology and Evolutionary Biology, University of Tennessee, Knoxville, TN 37996-1610, USA.&lt;/auth-address&gt;&lt;titles&gt;&lt;title&gt;Identifying hidden rate changes in the evolution of a binary morphological character: the evolution of plant habit in campanulid angiosperms&lt;/title&gt;&lt;secondary-title&gt;Syst Biol&lt;/secondary-title&gt;&lt;alt-title&gt;Systematic biology&lt;/alt-title&gt;&lt;/titles&gt;&lt;periodical&gt;&lt;full-title&gt;Syst Biol&lt;/full-title&gt;&lt;/periodical&gt;&lt;alt-periodical&gt;&lt;full-title&gt;Systematic biology&lt;/full-title&gt;&lt;/alt-periodical&gt;&lt;pages&gt;725-37&lt;/pages&gt;&lt;volume&gt;62&lt;/volume&gt;&lt;number&gt;5&lt;/number&gt;&lt;dates&gt;&lt;year&gt;2013&lt;/year&gt;&lt;pub-dates&gt;&lt;date&gt;Sep 1&lt;/date&gt;&lt;/pub-dates&gt;&lt;/dates&gt;&lt;isbn&gt;1076-836X (Electronic)&amp;#xD;1063-5157 (Linking)&lt;/isbn&gt;&lt;accession-num&gt;23676760&lt;/accession-num&gt;&lt;urls&gt;&lt;related-urls&gt;&lt;url&gt;http://www.ncbi.nlm.nih.gov/pubmed/23676760&lt;/url&gt;&lt;/related-urls&gt;&lt;/urls&gt;&lt;electronic-resource-num&gt;10.1093/sysbio/syt034&lt;/electronic-resource-num&gt;&lt;/record&gt;&lt;/Cite&gt;&lt;/EndNote&gt;</w:instrText>
      </w:r>
      <w:r w:rsidR="00E44A47">
        <w:rPr>
          <w:rFonts w:asciiTheme="majorHAnsi" w:hAnsiTheme="majorHAnsi"/>
        </w:rPr>
        <w:fldChar w:fldCharType="separate"/>
      </w:r>
      <w:r w:rsidR="00CC70DD">
        <w:rPr>
          <w:rFonts w:asciiTheme="majorHAnsi" w:hAnsiTheme="majorHAnsi"/>
          <w:noProof/>
        </w:rPr>
        <w:t>(Beaulieu, O'Meara &amp; Donoghue 2013)</w:t>
      </w:r>
      <w:r w:rsidR="00E44A47">
        <w:rPr>
          <w:rFonts w:asciiTheme="majorHAnsi" w:hAnsiTheme="majorHAnsi"/>
        </w:rPr>
        <w:fldChar w:fldCharType="end"/>
      </w:r>
      <w:r w:rsidR="004D1AE7">
        <w:rPr>
          <w:rFonts w:asciiTheme="majorHAnsi" w:hAnsiTheme="majorHAnsi"/>
        </w:rPr>
        <w:t>.</w:t>
      </w:r>
    </w:p>
    <w:p w14:paraId="612AA61B" w14:textId="77777777" w:rsidR="004D1AE7" w:rsidRDefault="004D1AE7" w:rsidP="00D578E5">
      <w:pPr>
        <w:tabs>
          <w:tab w:val="left" w:pos="6210"/>
        </w:tabs>
        <w:rPr>
          <w:rFonts w:asciiTheme="majorHAnsi" w:hAnsiTheme="majorHAnsi"/>
        </w:rPr>
      </w:pPr>
    </w:p>
    <w:p w14:paraId="768C8FD8" w14:textId="23398D74" w:rsidR="00B073AC" w:rsidRPr="006A1A7A" w:rsidRDefault="00877388" w:rsidP="000A5C44">
      <w:pPr>
        <w:tabs>
          <w:tab w:val="left" w:pos="6210"/>
        </w:tabs>
        <w:rPr>
          <w:rFonts w:asciiTheme="majorHAnsi" w:hAnsiTheme="majorHAnsi"/>
        </w:rPr>
      </w:pPr>
      <w:r>
        <w:rPr>
          <w:rFonts w:asciiTheme="majorHAnsi" w:hAnsiTheme="majorHAnsi"/>
        </w:rPr>
        <w:t>Many</w:t>
      </w:r>
      <w:r w:rsidR="001461D4" w:rsidRPr="006A1A7A">
        <w:rPr>
          <w:rFonts w:asciiTheme="majorHAnsi" w:hAnsiTheme="majorHAnsi"/>
        </w:rPr>
        <w:t xml:space="preserve"> comparative methods can suffer from </w:t>
      </w:r>
      <w:proofErr w:type="spellStart"/>
      <w:r w:rsidR="001461D4" w:rsidRPr="006A1A7A">
        <w:rPr>
          <w:rFonts w:asciiTheme="majorHAnsi" w:hAnsiTheme="majorHAnsi"/>
        </w:rPr>
        <w:t>pseudoreplication</w:t>
      </w:r>
      <w:proofErr w:type="spellEnd"/>
      <w:r w:rsidR="00643A9E" w:rsidRPr="006A1A7A">
        <w:rPr>
          <w:rFonts w:asciiTheme="majorHAnsi" w:hAnsiTheme="majorHAnsi"/>
        </w:rPr>
        <w:t xml:space="preserve"> </w:t>
      </w:r>
      <w:r w:rsidR="00A04617" w:rsidRPr="006A1A7A">
        <w:rPr>
          <w:rFonts w:asciiTheme="majorHAnsi" w:hAnsiTheme="majorHAnsi"/>
        </w:rPr>
        <w:fldChar w:fldCharType="begin"/>
      </w:r>
      <w:r w:rsidR="00CC70DD">
        <w:rPr>
          <w:rFonts w:asciiTheme="majorHAnsi" w:hAnsiTheme="majorHAnsi"/>
        </w:rPr>
        <w:instrText xml:space="preserve"> ADDIN EN.CITE &lt;EndNote&gt;&lt;Cite&gt;&lt;Author&gt;Maddison&lt;/Author&gt;&lt;Year&gt;2014&lt;/Year&gt;&lt;RecNum&gt;1630&lt;/RecNum&gt;&lt;DisplayText&gt;(Maddison &amp;amp; FitzJohn 2014)&lt;/DisplayText&gt;&lt;record&gt;&lt;rec-number&gt;1630&lt;/rec-number&gt;&lt;foreign-keys&gt;&lt;key app="EN" db-id="epvtarstqevspaeztvg5esrw0a5xeedx0zxx" timestamp="1417984154"&gt;1630&lt;/key&gt;&lt;/foreign-keys&gt;&lt;ref-type name="Journal Article"&gt;17&lt;/ref-type&gt;&lt;contributors&gt;&lt;authors&gt;&lt;author&gt;Maddison, W. P.&lt;/author&gt;&lt;author&gt;FitzJohn, R. G.&lt;/author&gt;&lt;/authors&gt;&lt;/contributors&gt;&lt;titles&gt;&lt;title&gt;The Unsolved Challenge to Phylogenetic Correlation Tests for Categorical Characters.&lt;/title&gt;&lt;secondary-title&gt;Systematic biology&lt;/secondary-title&gt;&lt;/titles&gt;&lt;periodical&gt;&lt;full-title&gt;Systematic biology&lt;/full-title&gt;&lt;/periodical&gt;&lt;number&gt;syu070&lt;/number&gt;&lt;dates&gt;&lt;year&gt;2014&lt;/year&gt;&lt;/dates&gt;&lt;urls&gt;&lt;related-urls&gt;&lt;url&gt;http://sysbio.oxfordjournals.org/content/64/1/127&lt;/url&gt;&lt;url&gt;http://sysbio.oxfordjournals.org/content/64/1/127.full.pdf&lt;/url&gt;&lt;/related-urls&gt;&lt;/urls&gt;&lt;electronic-resource-num&gt;10.1093/sysbio/syu070&lt;/electronic-resource-num&gt;&lt;/record&gt;&lt;/Cite&gt;&lt;/EndNote&gt;</w:instrText>
      </w:r>
      <w:r w:rsidR="00A04617" w:rsidRPr="006A1A7A">
        <w:rPr>
          <w:rFonts w:asciiTheme="majorHAnsi" w:hAnsiTheme="majorHAnsi"/>
        </w:rPr>
        <w:fldChar w:fldCharType="separate"/>
      </w:r>
      <w:r w:rsidR="00CC70DD">
        <w:rPr>
          <w:rFonts w:asciiTheme="majorHAnsi" w:hAnsiTheme="majorHAnsi"/>
          <w:noProof/>
        </w:rPr>
        <w:t>(Maddison &amp; FitzJohn 2014)</w:t>
      </w:r>
      <w:r w:rsidR="00A04617" w:rsidRPr="006A1A7A">
        <w:rPr>
          <w:rFonts w:asciiTheme="majorHAnsi" w:hAnsiTheme="majorHAnsi"/>
        </w:rPr>
        <w:fldChar w:fldCharType="end"/>
      </w:r>
      <w:r w:rsidR="00095B8A">
        <w:rPr>
          <w:rFonts w:asciiTheme="majorHAnsi" w:hAnsiTheme="majorHAnsi"/>
        </w:rPr>
        <w:t xml:space="preserve">, </w:t>
      </w:r>
      <w:r w:rsidR="000959F8">
        <w:rPr>
          <w:rFonts w:asciiTheme="majorHAnsi" w:hAnsiTheme="majorHAnsi"/>
        </w:rPr>
        <w:t>r</w:t>
      </w:r>
      <w:r w:rsidR="001461D4" w:rsidRPr="006A1A7A">
        <w:rPr>
          <w:rFonts w:asciiTheme="majorHAnsi" w:hAnsiTheme="majorHAnsi"/>
        </w:rPr>
        <w:t xml:space="preserve">eturning significant results when some would </w:t>
      </w:r>
      <w:r w:rsidR="003B5C3D" w:rsidRPr="006A1A7A">
        <w:rPr>
          <w:rFonts w:asciiTheme="majorHAnsi" w:hAnsiTheme="majorHAnsi"/>
        </w:rPr>
        <w:t>argue</w:t>
      </w:r>
      <w:r w:rsidR="001461D4" w:rsidRPr="006A1A7A">
        <w:rPr>
          <w:rFonts w:asciiTheme="majorHAnsi" w:hAnsiTheme="majorHAnsi"/>
        </w:rPr>
        <w:t xml:space="preserve"> that they should not</w:t>
      </w:r>
      <w:r w:rsidR="00367C6C">
        <w:rPr>
          <w:rFonts w:asciiTheme="majorHAnsi" w:hAnsiTheme="majorHAnsi"/>
        </w:rPr>
        <w:t xml:space="preserve"> (increased type I error rates)</w:t>
      </w:r>
      <w:r w:rsidR="001461D4" w:rsidRPr="006A1A7A">
        <w:rPr>
          <w:rFonts w:asciiTheme="majorHAnsi" w:hAnsiTheme="majorHAnsi"/>
        </w:rPr>
        <w:t xml:space="preserve">. </w:t>
      </w:r>
      <w:r w:rsidR="00D21C6A">
        <w:rPr>
          <w:rFonts w:asciiTheme="majorHAnsi" w:hAnsiTheme="majorHAnsi"/>
        </w:rPr>
        <w:t xml:space="preserve">Our ancestral condition test could </w:t>
      </w:r>
      <w:r w:rsidR="00E52A8F">
        <w:rPr>
          <w:rFonts w:asciiTheme="majorHAnsi" w:hAnsiTheme="majorHAnsi"/>
        </w:rPr>
        <w:t>suffer from</w:t>
      </w:r>
      <w:r w:rsidR="00CF3CA0">
        <w:rPr>
          <w:rFonts w:asciiTheme="majorHAnsi" w:hAnsiTheme="majorHAnsi"/>
        </w:rPr>
        <w:t xml:space="preserve"> </w:t>
      </w:r>
      <w:r w:rsidR="00534B07">
        <w:rPr>
          <w:rFonts w:asciiTheme="majorHAnsi" w:hAnsiTheme="majorHAnsi"/>
        </w:rPr>
        <w:t>such</w:t>
      </w:r>
      <w:r w:rsidR="00CF3CA0">
        <w:rPr>
          <w:rFonts w:asciiTheme="majorHAnsi" w:hAnsiTheme="majorHAnsi"/>
        </w:rPr>
        <w:t xml:space="preserve"> shortcomings.</w:t>
      </w:r>
      <w:r w:rsidR="002B32BE">
        <w:rPr>
          <w:rFonts w:asciiTheme="majorHAnsi" w:hAnsiTheme="majorHAnsi"/>
        </w:rPr>
        <w:t xml:space="preserve"> </w:t>
      </w:r>
      <w:r w:rsidR="001461D4" w:rsidRPr="006A1A7A">
        <w:rPr>
          <w:rFonts w:asciiTheme="majorHAnsi" w:hAnsiTheme="majorHAnsi"/>
        </w:rPr>
        <w:t xml:space="preserve">For </w:t>
      </w:r>
      <w:r w:rsidR="00CC46A6">
        <w:rPr>
          <w:rFonts w:asciiTheme="majorHAnsi" w:hAnsiTheme="majorHAnsi"/>
        </w:rPr>
        <w:t>example</w:t>
      </w:r>
      <w:r w:rsidR="001461D4" w:rsidRPr="006A1A7A">
        <w:rPr>
          <w:rFonts w:asciiTheme="majorHAnsi" w:hAnsiTheme="majorHAnsi"/>
        </w:rPr>
        <w:t xml:space="preserve">, one could imagine a situation where the </w:t>
      </w:r>
      <w:r w:rsidR="003B5C3D" w:rsidRPr="006A1A7A">
        <w:rPr>
          <w:rFonts w:asciiTheme="majorHAnsi" w:hAnsiTheme="majorHAnsi"/>
        </w:rPr>
        <w:t>most recent common ancestor</w:t>
      </w:r>
      <w:r w:rsidR="001461D4" w:rsidRPr="006A1A7A">
        <w:rPr>
          <w:rFonts w:asciiTheme="majorHAnsi" w:hAnsiTheme="majorHAnsi"/>
        </w:rPr>
        <w:t xml:space="preserve"> of a clade evolved a </w:t>
      </w:r>
      <w:r w:rsidR="002444C4">
        <w:rPr>
          <w:rFonts w:asciiTheme="majorHAnsi" w:hAnsiTheme="majorHAnsi"/>
        </w:rPr>
        <w:t>higher</w:t>
      </w:r>
      <w:r w:rsidR="001461D4" w:rsidRPr="006A1A7A">
        <w:rPr>
          <w:rFonts w:asciiTheme="majorHAnsi" w:hAnsiTheme="majorHAnsi"/>
        </w:rPr>
        <w:t xml:space="preserve"> value for the continuous trait</w:t>
      </w:r>
      <w:r w:rsidR="00766244">
        <w:rPr>
          <w:rFonts w:asciiTheme="majorHAnsi" w:hAnsiTheme="majorHAnsi"/>
        </w:rPr>
        <w:t>,</w:t>
      </w:r>
      <w:r w:rsidR="001461D4" w:rsidRPr="006A1A7A">
        <w:rPr>
          <w:rFonts w:asciiTheme="majorHAnsi" w:hAnsiTheme="majorHAnsi"/>
        </w:rPr>
        <w:t xml:space="preserve"> </w:t>
      </w:r>
      <w:r w:rsidR="00766244">
        <w:rPr>
          <w:rFonts w:asciiTheme="majorHAnsi" w:hAnsiTheme="majorHAnsi"/>
        </w:rPr>
        <w:t xml:space="preserve">followed by </w:t>
      </w:r>
      <w:r w:rsidR="007A2863">
        <w:rPr>
          <w:rFonts w:asciiTheme="majorHAnsi" w:hAnsiTheme="majorHAnsi"/>
        </w:rPr>
        <w:t>the evolution of a</w:t>
      </w:r>
      <w:r w:rsidR="009D4FD6">
        <w:rPr>
          <w:rFonts w:asciiTheme="majorHAnsi" w:hAnsiTheme="majorHAnsi"/>
        </w:rPr>
        <w:t>n</w:t>
      </w:r>
      <w:r w:rsidR="007A2863">
        <w:rPr>
          <w:rFonts w:asciiTheme="majorHAnsi" w:hAnsiTheme="majorHAnsi"/>
        </w:rPr>
        <w:t xml:space="preserve"> additional trait that</w:t>
      </w:r>
      <w:r w:rsidR="001461D4" w:rsidRPr="006A1A7A">
        <w:rPr>
          <w:rFonts w:asciiTheme="majorHAnsi" w:hAnsiTheme="majorHAnsi"/>
        </w:rPr>
        <w:t xml:space="preserve"> increas</w:t>
      </w:r>
      <w:r w:rsidR="007A2863">
        <w:rPr>
          <w:rFonts w:asciiTheme="majorHAnsi" w:hAnsiTheme="majorHAnsi"/>
        </w:rPr>
        <w:t>ed</w:t>
      </w:r>
      <w:r w:rsidR="001461D4" w:rsidRPr="006A1A7A">
        <w:rPr>
          <w:rFonts w:asciiTheme="majorHAnsi" w:hAnsiTheme="majorHAnsi"/>
        </w:rPr>
        <w:t xml:space="preserve"> the probability of transitions to the derived state of the </w:t>
      </w:r>
      <w:r w:rsidR="00A33EE4">
        <w:rPr>
          <w:rFonts w:asciiTheme="majorHAnsi" w:hAnsiTheme="majorHAnsi"/>
        </w:rPr>
        <w:t>discrete</w:t>
      </w:r>
      <w:r w:rsidR="001461D4" w:rsidRPr="006A1A7A">
        <w:rPr>
          <w:rFonts w:asciiTheme="majorHAnsi" w:hAnsiTheme="majorHAnsi"/>
        </w:rPr>
        <w:t xml:space="preserve"> state.  Such a pattern could </w:t>
      </w:r>
      <w:r w:rsidR="002F5383">
        <w:rPr>
          <w:rFonts w:asciiTheme="majorHAnsi" w:hAnsiTheme="majorHAnsi"/>
        </w:rPr>
        <w:t>conceivably</w:t>
      </w:r>
      <w:r w:rsidR="001461D4" w:rsidRPr="006A1A7A">
        <w:rPr>
          <w:rFonts w:asciiTheme="majorHAnsi" w:hAnsiTheme="majorHAnsi"/>
        </w:rPr>
        <w:t xml:space="preserve"> produce a significant result</w:t>
      </w:r>
      <w:r w:rsidR="002F5383">
        <w:rPr>
          <w:rFonts w:asciiTheme="majorHAnsi" w:hAnsiTheme="majorHAnsi"/>
        </w:rPr>
        <w:t xml:space="preserve"> despite having only a single origin for the </w:t>
      </w:r>
      <w:r w:rsidR="002444C4">
        <w:rPr>
          <w:rFonts w:asciiTheme="majorHAnsi" w:hAnsiTheme="majorHAnsi"/>
        </w:rPr>
        <w:t>high</w:t>
      </w:r>
      <w:r w:rsidR="002F5383">
        <w:rPr>
          <w:rFonts w:asciiTheme="majorHAnsi" w:hAnsiTheme="majorHAnsi"/>
        </w:rPr>
        <w:t xml:space="preserve"> continuous trait value</w:t>
      </w:r>
      <w:r w:rsidR="001461D4" w:rsidRPr="006A1A7A">
        <w:rPr>
          <w:rFonts w:asciiTheme="majorHAnsi" w:hAnsiTheme="majorHAnsi"/>
        </w:rPr>
        <w:t xml:space="preserve">.  </w:t>
      </w:r>
      <w:r w:rsidR="00B073AC" w:rsidRPr="006A1A7A">
        <w:rPr>
          <w:rFonts w:asciiTheme="majorHAnsi" w:hAnsiTheme="majorHAnsi"/>
        </w:rPr>
        <w:t xml:space="preserve">We believe the best approach to avoiding </w:t>
      </w:r>
      <w:r w:rsidR="00EA1ACA">
        <w:rPr>
          <w:rFonts w:asciiTheme="majorHAnsi" w:hAnsiTheme="majorHAnsi"/>
        </w:rPr>
        <w:t xml:space="preserve">the errors associated with </w:t>
      </w:r>
      <w:proofErr w:type="spellStart"/>
      <w:r w:rsidR="00B073AC" w:rsidRPr="006A1A7A">
        <w:rPr>
          <w:rFonts w:asciiTheme="majorHAnsi" w:hAnsiTheme="majorHAnsi"/>
        </w:rPr>
        <w:t>pseudoreplication</w:t>
      </w:r>
      <w:proofErr w:type="spellEnd"/>
      <w:r w:rsidR="00B073AC" w:rsidRPr="006A1A7A">
        <w:rPr>
          <w:rFonts w:asciiTheme="majorHAnsi" w:hAnsiTheme="majorHAnsi"/>
        </w:rPr>
        <w:t xml:space="preserve"> is thorough data exploration</w:t>
      </w:r>
      <w:r w:rsidR="00693ABF">
        <w:rPr>
          <w:rFonts w:asciiTheme="majorHAnsi" w:hAnsiTheme="majorHAnsi"/>
        </w:rPr>
        <w:t xml:space="preserve"> prior to </w:t>
      </w:r>
      <w:r w:rsidR="007D69F5">
        <w:rPr>
          <w:rFonts w:asciiTheme="majorHAnsi" w:hAnsiTheme="majorHAnsi"/>
        </w:rPr>
        <w:t xml:space="preserve">applying </w:t>
      </w:r>
      <w:r w:rsidR="004528F5">
        <w:rPr>
          <w:rFonts w:asciiTheme="majorHAnsi" w:hAnsiTheme="majorHAnsi"/>
        </w:rPr>
        <w:t xml:space="preserve">nearly </w:t>
      </w:r>
      <w:r w:rsidR="006A6254">
        <w:rPr>
          <w:rFonts w:asciiTheme="majorHAnsi" w:hAnsiTheme="majorHAnsi"/>
        </w:rPr>
        <w:t xml:space="preserve">any comparative </w:t>
      </w:r>
      <w:r w:rsidR="002A7563">
        <w:rPr>
          <w:rFonts w:asciiTheme="majorHAnsi" w:hAnsiTheme="majorHAnsi"/>
        </w:rPr>
        <w:t xml:space="preserve">method, including </w:t>
      </w:r>
      <w:r w:rsidR="0075472C">
        <w:rPr>
          <w:rFonts w:asciiTheme="majorHAnsi" w:hAnsiTheme="majorHAnsi"/>
        </w:rPr>
        <w:t>our ancestral condition test</w:t>
      </w:r>
      <w:r w:rsidR="00B073AC" w:rsidRPr="006A1A7A">
        <w:rPr>
          <w:rFonts w:asciiTheme="majorHAnsi" w:hAnsiTheme="majorHAnsi"/>
        </w:rPr>
        <w:t>.  There are many tools now available that allow simultaneous visualization of trees and data</w:t>
      </w:r>
      <w:r w:rsidR="00A33EE4">
        <w:rPr>
          <w:rFonts w:asciiTheme="majorHAnsi" w:hAnsiTheme="majorHAnsi"/>
        </w:rPr>
        <w:t xml:space="preserve"> that can be useful in early stages of an analysis to alert researchers of possible issue</w:t>
      </w:r>
      <w:r w:rsidR="00F354BC">
        <w:rPr>
          <w:rFonts w:asciiTheme="majorHAnsi" w:hAnsiTheme="majorHAnsi"/>
        </w:rPr>
        <w:t>s</w:t>
      </w:r>
      <w:r w:rsidR="00B073AC" w:rsidRPr="006A1A7A">
        <w:rPr>
          <w:rFonts w:asciiTheme="majorHAnsi" w:hAnsiTheme="majorHAnsi"/>
        </w:rPr>
        <w:t xml:space="preserve">. </w:t>
      </w:r>
      <w:bookmarkStart w:id="4" w:name="_GoBack"/>
      <w:bookmarkEnd w:id="4"/>
      <w:r w:rsidR="002444C4">
        <w:rPr>
          <w:rFonts w:asciiTheme="majorHAnsi" w:hAnsiTheme="majorHAnsi"/>
        </w:rPr>
        <w:t xml:space="preserve">An alternative approach to solving the </w:t>
      </w:r>
      <w:proofErr w:type="spellStart"/>
      <w:r w:rsidR="002444C4">
        <w:rPr>
          <w:rFonts w:asciiTheme="majorHAnsi" w:hAnsiTheme="majorHAnsi"/>
        </w:rPr>
        <w:t>pseudoreplication</w:t>
      </w:r>
      <w:proofErr w:type="spellEnd"/>
      <w:r w:rsidR="002444C4">
        <w:rPr>
          <w:rFonts w:asciiTheme="majorHAnsi" w:hAnsiTheme="majorHAnsi"/>
        </w:rPr>
        <w:t xml:space="preserve"> problem is to perform what is effectively a meta</w:t>
      </w:r>
      <w:r w:rsidR="00811C52">
        <w:rPr>
          <w:rFonts w:asciiTheme="majorHAnsi" w:hAnsiTheme="majorHAnsi"/>
        </w:rPr>
        <w:t>-</w:t>
      </w:r>
      <w:r w:rsidR="002444C4">
        <w:rPr>
          <w:rFonts w:asciiTheme="majorHAnsi" w:hAnsiTheme="majorHAnsi"/>
        </w:rPr>
        <w:t>analysis</w:t>
      </w:r>
      <w:r w:rsidR="00A50553">
        <w:rPr>
          <w:rFonts w:asciiTheme="majorHAnsi" w:hAnsiTheme="majorHAnsi"/>
        </w:rPr>
        <w:t xml:space="preserve"> </w:t>
      </w:r>
      <w:r w:rsidR="002444C4">
        <w:rPr>
          <w:rFonts w:asciiTheme="majorHAnsi" w:hAnsiTheme="majorHAnsi"/>
        </w:rPr>
        <w:t xml:space="preserve">.  With this approach the original dataset is divided into a number of independent data sets and the results of all of the </w:t>
      </w:r>
      <w:r w:rsidR="002C140A">
        <w:rPr>
          <w:rFonts w:asciiTheme="majorHAnsi" w:hAnsiTheme="majorHAnsi"/>
        </w:rPr>
        <w:t>independent</w:t>
      </w:r>
      <w:r w:rsidR="002444C4">
        <w:rPr>
          <w:rFonts w:asciiTheme="majorHAnsi" w:hAnsiTheme="majorHAnsi"/>
        </w:rPr>
        <w:t xml:space="preserve"> tests can be evaluated</w:t>
      </w:r>
      <w:r w:rsidR="00AD010C">
        <w:rPr>
          <w:rFonts w:asciiTheme="majorHAnsi" w:hAnsiTheme="majorHAnsi"/>
        </w:rPr>
        <w:t xml:space="preserve"> </w:t>
      </w:r>
      <w:r w:rsidR="00BF2C2C">
        <w:rPr>
          <w:rFonts w:asciiTheme="majorHAnsi" w:hAnsiTheme="majorHAnsi"/>
        </w:rPr>
        <w:fldChar w:fldCharType="begin"/>
      </w:r>
      <w:r w:rsidR="00CC70DD">
        <w:rPr>
          <w:rFonts w:asciiTheme="majorHAnsi" w:hAnsiTheme="majorHAnsi"/>
        </w:rPr>
        <w:instrText xml:space="preserve"> ADDIN EN.CITE &lt;EndNote&gt;&lt;Cite&gt;&lt;Author&gt;Mayrose&lt;/Author&gt;&lt;Year&gt;2011&lt;/Year&gt;&lt;RecNum&gt;1515&lt;/RecNum&gt;&lt;DisplayText&gt;(Mayrose&lt;style face="italic"&gt; et al.&lt;/style&gt; 2011)&lt;/DisplayText&gt;&lt;record&gt;&lt;rec-number&gt;1515&lt;/rec-number&gt;&lt;foreign-keys&gt;&lt;key app="EN" db-id="epvtarstqevspaeztvg5esrw0a5xeedx0zxx" timestamp="1408490599"&gt;1515&lt;/key&gt;&lt;key app="ENWeb" db-id=""&gt;0&lt;/key&gt;&lt;/foreign-keys&gt;&lt;ref-type name="Journal Article"&gt;17&lt;/ref-type&gt;&lt;contributors&gt;&lt;authors&gt;&lt;author&gt;Mayrose, I.&lt;/author&gt;&lt;author&gt;Zhan, S. H.&lt;/author&gt;&lt;author&gt;Rothfels, C. J.&lt;/author&gt;&lt;author&gt;Magnuson-Ford, K.&lt;/author&gt;&lt;author&gt;Barker, M. S.&lt;/author&gt;&lt;author&gt;Rieseberg, L. H.&lt;/author&gt;&lt;author&gt;Otto, S. P.&lt;/author&gt;&lt;/authors&gt;&lt;/contributors&gt;&lt;auth-address&gt;Mayrose, I&amp;#xD;Tel Aviv Univ, Fac Life Sci, Dept Mol Biol &amp;amp; Ecol Plants, IL-69978 Tel Aviv, Israel&amp;#xD;Tel Aviv Univ, Fac Life Sci, Dept Mol Biol &amp;amp; Ecol Plants, IL-69978 Tel Aviv, Israel&amp;#xD;Univ British Columbia, Biodivers Res Ctr, Vancouver, BC V6T 1Z4, Canada&amp;#xD;Duke Univ, Dept Biol, Durham, NC 27708 USA&amp;#xD;Univ Arizona, Dept Ecol &amp;amp; Evolutionary Biol, Tucson, AZ 85721 USA&amp;#xD;Indiana Univ, Dept Biol, Bloomington, IN 47405 USA&lt;/auth-address&gt;&lt;titles&gt;&lt;title&gt;Recently Formed Polyploid Plants Diversify at Lower Rates&lt;/title&gt;&lt;secondary-title&gt;Science&lt;/secondary-title&gt;&lt;alt-title&gt;Science&lt;/alt-title&gt;&lt;/titles&gt;&lt;periodical&gt;&lt;full-title&gt;Science&lt;/full-title&gt;&lt;/periodical&gt;&lt;alt-periodical&gt;&lt;full-title&gt;Science&lt;/full-title&gt;&lt;/alt-periodical&gt;&lt;pages&gt;1257-1257&lt;/pages&gt;&lt;volume&gt;333&lt;/volume&gt;&lt;number&gt;6047&lt;/number&gt;&lt;keywords&gt;&lt;keyword&gt;speciation&lt;/keyword&gt;&lt;/keywords&gt;&lt;dates&gt;&lt;year&gt;2011&lt;/year&gt;&lt;pub-dates&gt;&lt;date&gt;Sep 2&lt;/date&gt;&lt;/pub-dates&gt;&lt;/dates&gt;&lt;isbn&gt;0036-8075&lt;/isbn&gt;&lt;accession-num&gt;WOS:000294406400044&lt;/accession-num&gt;&lt;urls&gt;&lt;related-urls&gt;&lt;url&gt;&amp;lt;Go to ISI&amp;gt;://WOS:000294406400044&lt;/url&gt;&lt;/related-urls&gt;&lt;/urls&gt;&lt;electronic-resource-num&gt;Doi 10.1126/Science.1207205&lt;/electronic-resource-num&gt;&lt;language&gt;English&lt;/language&gt;&lt;/record&gt;&lt;/Cite&gt;&lt;/EndNote&gt;</w:instrText>
      </w:r>
      <w:r w:rsidR="00BF2C2C">
        <w:rPr>
          <w:rFonts w:asciiTheme="majorHAnsi" w:hAnsiTheme="majorHAnsi"/>
        </w:rPr>
        <w:fldChar w:fldCharType="separate"/>
      </w:r>
      <w:r w:rsidR="00CC70DD">
        <w:rPr>
          <w:rFonts w:asciiTheme="majorHAnsi" w:hAnsiTheme="majorHAnsi"/>
          <w:noProof/>
        </w:rPr>
        <w:t>(Mayrose</w:t>
      </w:r>
      <w:r w:rsidR="00CC70DD" w:rsidRPr="00CC70DD">
        <w:rPr>
          <w:rFonts w:asciiTheme="majorHAnsi" w:hAnsiTheme="majorHAnsi"/>
          <w:i/>
          <w:noProof/>
        </w:rPr>
        <w:t xml:space="preserve"> et al.</w:t>
      </w:r>
      <w:r w:rsidR="00CC70DD">
        <w:rPr>
          <w:rFonts w:asciiTheme="majorHAnsi" w:hAnsiTheme="majorHAnsi"/>
          <w:noProof/>
        </w:rPr>
        <w:t xml:space="preserve"> 2011)</w:t>
      </w:r>
      <w:r w:rsidR="00BF2C2C">
        <w:rPr>
          <w:rFonts w:asciiTheme="majorHAnsi" w:hAnsiTheme="majorHAnsi"/>
        </w:rPr>
        <w:fldChar w:fldCharType="end"/>
      </w:r>
      <w:r w:rsidR="002444C4">
        <w:rPr>
          <w:rFonts w:asciiTheme="majorHAnsi" w:hAnsiTheme="majorHAnsi"/>
        </w:rPr>
        <w:t xml:space="preserve">. </w:t>
      </w:r>
    </w:p>
    <w:p w14:paraId="6E20D706" w14:textId="474910FD" w:rsidR="00A2364E" w:rsidRDefault="00A2364E">
      <w:pPr>
        <w:rPr>
          <w:rFonts w:asciiTheme="majorHAnsi" w:hAnsiTheme="majorHAnsi"/>
        </w:rPr>
      </w:pPr>
      <w:r>
        <w:rPr>
          <w:rFonts w:asciiTheme="majorHAnsi" w:hAnsiTheme="majorHAnsi"/>
        </w:rPr>
        <w:br w:type="page"/>
      </w:r>
    </w:p>
    <w:p w14:paraId="51E78D7D" w14:textId="77777777" w:rsidR="00683448" w:rsidRPr="006A1A7A" w:rsidRDefault="00683448">
      <w:pPr>
        <w:rPr>
          <w:rFonts w:asciiTheme="majorHAnsi" w:hAnsiTheme="majorHAnsi"/>
        </w:rPr>
      </w:pPr>
    </w:p>
    <w:p w14:paraId="4F2E7B2A" w14:textId="77777777" w:rsidR="00CC70DD" w:rsidRPr="00CC70DD" w:rsidRDefault="00683448" w:rsidP="00CC70DD">
      <w:pPr>
        <w:pStyle w:val="EndNoteBibliography"/>
        <w:ind w:left="720" w:hanging="720"/>
        <w:rPr>
          <w:noProof/>
        </w:rPr>
      </w:pPr>
      <w:r w:rsidRPr="006A1A7A">
        <w:rPr>
          <w:rFonts w:asciiTheme="majorHAnsi" w:hAnsiTheme="majorHAnsi"/>
        </w:rPr>
        <w:fldChar w:fldCharType="begin"/>
      </w:r>
      <w:r w:rsidRPr="006A1A7A">
        <w:rPr>
          <w:rFonts w:asciiTheme="majorHAnsi" w:hAnsiTheme="majorHAnsi"/>
        </w:rPr>
        <w:instrText xml:space="preserve"> ADDIN EN.REFLIST </w:instrText>
      </w:r>
      <w:r w:rsidRPr="006A1A7A">
        <w:rPr>
          <w:rFonts w:asciiTheme="majorHAnsi" w:hAnsiTheme="majorHAnsi"/>
        </w:rPr>
        <w:fldChar w:fldCharType="separate"/>
      </w:r>
      <w:r w:rsidR="00CC70DD" w:rsidRPr="00CC70DD">
        <w:rPr>
          <w:noProof/>
        </w:rPr>
        <w:t xml:space="preserve">Beaulieu, J.M., O'Meara, B.C. &amp; Donoghue, M.J. (2013) Identifying hidden rate changes in the evolution of a binary morphological character: the evolution of plant habit in campanulid angiosperms. </w:t>
      </w:r>
      <w:r w:rsidR="00CC70DD" w:rsidRPr="00CC70DD">
        <w:rPr>
          <w:i/>
          <w:noProof/>
        </w:rPr>
        <w:t>Syst Biol,</w:t>
      </w:r>
      <w:r w:rsidR="00CC70DD" w:rsidRPr="00CC70DD">
        <w:rPr>
          <w:noProof/>
        </w:rPr>
        <w:t xml:space="preserve"> </w:t>
      </w:r>
      <w:r w:rsidR="00CC70DD" w:rsidRPr="00CC70DD">
        <w:rPr>
          <w:b/>
          <w:noProof/>
        </w:rPr>
        <w:t>62,</w:t>
      </w:r>
      <w:r w:rsidR="00CC70DD" w:rsidRPr="00CC70DD">
        <w:rPr>
          <w:noProof/>
        </w:rPr>
        <w:t xml:space="preserve"> 725-737.</w:t>
      </w:r>
    </w:p>
    <w:p w14:paraId="100ED64A" w14:textId="77777777" w:rsidR="00CC70DD" w:rsidRPr="00CC70DD" w:rsidRDefault="00CC70DD" w:rsidP="00CC70DD">
      <w:pPr>
        <w:pStyle w:val="EndNoteBibliography"/>
        <w:ind w:left="720" w:hanging="720"/>
        <w:rPr>
          <w:noProof/>
        </w:rPr>
      </w:pPr>
      <w:r w:rsidRPr="00CC70DD">
        <w:rPr>
          <w:noProof/>
        </w:rPr>
        <w:t xml:space="preserve">Blackmon, H. &amp; Demuth, J.P. (2014) Estimating Tempo and Mode of Y Chromosome Turnover: Explaining Y Chromosome Loss With the Fragile Y Hypothesis. </w:t>
      </w:r>
      <w:r w:rsidRPr="00CC70DD">
        <w:rPr>
          <w:i/>
          <w:noProof/>
        </w:rPr>
        <w:t>Genetics,</w:t>
      </w:r>
      <w:r w:rsidRPr="00CC70DD">
        <w:rPr>
          <w:noProof/>
        </w:rPr>
        <w:t xml:space="preserve"> </w:t>
      </w:r>
      <w:r w:rsidRPr="00CC70DD">
        <w:rPr>
          <w:b/>
          <w:noProof/>
        </w:rPr>
        <w:t>197,</w:t>
      </w:r>
      <w:r w:rsidRPr="00CC70DD">
        <w:rPr>
          <w:noProof/>
        </w:rPr>
        <w:t xml:space="preserve"> 561-572.</w:t>
      </w:r>
    </w:p>
    <w:p w14:paraId="1E28EBFA" w14:textId="77777777" w:rsidR="00CC70DD" w:rsidRPr="00CC70DD" w:rsidRDefault="00CC70DD" w:rsidP="00CC70DD">
      <w:pPr>
        <w:pStyle w:val="EndNoteBibliography"/>
        <w:ind w:left="720" w:hanging="720"/>
        <w:rPr>
          <w:noProof/>
        </w:rPr>
      </w:pPr>
      <w:r w:rsidRPr="00CC70DD">
        <w:rPr>
          <w:noProof/>
        </w:rPr>
        <w:t xml:space="preserve">Blackmon, H. &amp; Demuth, J.P. (2015) The fragile Y hypothesis: Y chromosome aneuploidy as a selective pressure in sex chromosome and meiotic mechanism evolution. </w:t>
      </w:r>
      <w:r w:rsidRPr="00CC70DD">
        <w:rPr>
          <w:i/>
          <w:noProof/>
        </w:rPr>
        <w:t>Bioessays,</w:t>
      </w:r>
      <w:r w:rsidRPr="00CC70DD">
        <w:rPr>
          <w:noProof/>
        </w:rPr>
        <w:t xml:space="preserve"> </w:t>
      </w:r>
      <w:r w:rsidRPr="00CC70DD">
        <w:rPr>
          <w:b/>
          <w:noProof/>
        </w:rPr>
        <w:t>37</w:t>
      </w:r>
      <w:r w:rsidRPr="00CC70DD">
        <w:rPr>
          <w:noProof/>
        </w:rPr>
        <w:t>.</w:t>
      </w:r>
    </w:p>
    <w:p w14:paraId="2982DF62" w14:textId="77777777" w:rsidR="00CC70DD" w:rsidRPr="00CC70DD" w:rsidRDefault="00CC70DD" w:rsidP="00CC70DD">
      <w:pPr>
        <w:pStyle w:val="EndNoteBibliography"/>
        <w:ind w:left="720" w:hanging="720"/>
        <w:rPr>
          <w:noProof/>
        </w:rPr>
      </w:pPr>
      <w:r w:rsidRPr="00CC70DD">
        <w:rPr>
          <w:noProof/>
        </w:rPr>
        <w:t xml:space="preserve">Bollback, J.P. (2006) SIMMAP: stochastic character mapping of discrete traits on phylogenies. </w:t>
      </w:r>
      <w:r w:rsidRPr="00CC70DD">
        <w:rPr>
          <w:i/>
          <w:noProof/>
        </w:rPr>
        <w:t>BMC Bioinformatics,</w:t>
      </w:r>
      <w:r w:rsidRPr="00CC70DD">
        <w:rPr>
          <w:noProof/>
        </w:rPr>
        <w:t xml:space="preserve"> </w:t>
      </w:r>
      <w:r w:rsidRPr="00CC70DD">
        <w:rPr>
          <w:b/>
          <w:noProof/>
        </w:rPr>
        <w:t>7,</w:t>
      </w:r>
      <w:r w:rsidRPr="00CC70DD">
        <w:rPr>
          <w:noProof/>
        </w:rPr>
        <w:t xml:space="preserve"> 88.</w:t>
      </w:r>
    </w:p>
    <w:p w14:paraId="27F1F67F" w14:textId="77777777" w:rsidR="00CC70DD" w:rsidRPr="00CC70DD" w:rsidRDefault="00CC70DD" w:rsidP="00CC70DD">
      <w:pPr>
        <w:pStyle w:val="EndNoteBibliography"/>
        <w:ind w:left="720" w:hanging="720"/>
        <w:rPr>
          <w:noProof/>
        </w:rPr>
      </w:pPr>
      <w:r w:rsidRPr="00CC70DD">
        <w:rPr>
          <w:noProof/>
        </w:rPr>
        <w:t xml:space="preserve">Butler, M.A. &amp; King, A.A. (2004) Phylogenetic comparative analysis: a modeling approach for adaptive evolution. </w:t>
      </w:r>
      <w:r w:rsidRPr="00CC70DD">
        <w:rPr>
          <w:i/>
          <w:noProof/>
        </w:rPr>
        <w:t>The American Naturalist,</w:t>
      </w:r>
      <w:r w:rsidRPr="00CC70DD">
        <w:rPr>
          <w:noProof/>
        </w:rPr>
        <w:t xml:space="preserve"> </w:t>
      </w:r>
      <w:r w:rsidRPr="00CC70DD">
        <w:rPr>
          <w:b/>
          <w:noProof/>
        </w:rPr>
        <w:t>164,</w:t>
      </w:r>
      <w:r w:rsidRPr="00CC70DD">
        <w:rPr>
          <w:noProof/>
        </w:rPr>
        <w:t xml:space="preserve"> 683-695.</w:t>
      </w:r>
    </w:p>
    <w:p w14:paraId="3A4F50CC" w14:textId="77777777" w:rsidR="00CC70DD" w:rsidRPr="00CC70DD" w:rsidRDefault="00CC70DD" w:rsidP="00CC70DD">
      <w:pPr>
        <w:pStyle w:val="EndNoteBibliography"/>
        <w:ind w:left="720" w:hanging="720"/>
        <w:rPr>
          <w:noProof/>
        </w:rPr>
      </w:pPr>
      <w:r w:rsidRPr="00CC70DD">
        <w:rPr>
          <w:noProof/>
        </w:rPr>
        <w:t xml:space="preserve">Durand, E.Y., Patterson, N., Reich, D. &amp; Slatkin, M. (2011) Testing for ancient admixture between closely related populations. </w:t>
      </w:r>
      <w:r w:rsidRPr="00CC70DD">
        <w:rPr>
          <w:i/>
          <w:noProof/>
        </w:rPr>
        <w:t>Mol Biol Evol,</w:t>
      </w:r>
      <w:r w:rsidRPr="00CC70DD">
        <w:rPr>
          <w:noProof/>
        </w:rPr>
        <w:t xml:space="preserve"> </w:t>
      </w:r>
      <w:r w:rsidRPr="00CC70DD">
        <w:rPr>
          <w:b/>
          <w:noProof/>
        </w:rPr>
        <w:t>28,</w:t>
      </w:r>
      <w:r w:rsidRPr="00CC70DD">
        <w:rPr>
          <w:noProof/>
        </w:rPr>
        <w:t xml:space="preserve"> 2239-2252.</w:t>
      </w:r>
    </w:p>
    <w:p w14:paraId="156DA1AC" w14:textId="77777777" w:rsidR="00CC70DD" w:rsidRPr="00CC70DD" w:rsidRDefault="00CC70DD" w:rsidP="00CC70DD">
      <w:pPr>
        <w:pStyle w:val="EndNoteBibliography"/>
        <w:ind w:left="720" w:hanging="720"/>
        <w:rPr>
          <w:noProof/>
        </w:rPr>
      </w:pPr>
      <w:r w:rsidRPr="00CC70DD">
        <w:rPr>
          <w:noProof/>
        </w:rPr>
        <w:t xml:space="preserve">Felsenstein, J. (1985) Phylogenies and the Comparative Method. </w:t>
      </w:r>
      <w:r w:rsidRPr="00CC70DD">
        <w:rPr>
          <w:i/>
          <w:noProof/>
        </w:rPr>
        <w:t>The American Naturalist,</w:t>
      </w:r>
      <w:r w:rsidRPr="00CC70DD">
        <w:rPr>
          <w:noProof/>
        </w:rPr>
        <w:t xml:space="preserve"> </w:t>
      </w:r>
      <w:r w:rsidRPr="00CC70DD">
        <w:rPr>
          <w:b/>
          <w:noProof/>
        </w:rPr>
        <w:t>125,</w:t>
      </w:r>
      <w:r w:rsidRPr="00CC70DD">
        <w:rPr>
          <w:noProof/>
        </w:rPr>
        <w:t xml:space="preserve"> 1-15.</w:t>
      </w:r>
    </w:p>
    <w:p w14:paraId="13E36112" w14:textId="77777777" w:rsidR="00CC70DD" w:rsidRPr="00CC70DD" w:rsidRDefault="00CC70DD" w:rsidP="00CC70DD">
      <w:pPr>
        <w:pStyle w:val="EndNoteBibliography"/>
        <w:ind w:left="720" w:hanging="720"/>
        <w:rPr>
          <w:noProof/>
        </w:rPr>
      </w:pPr>
      <w:r w:rsidRPr="00CC70DD">
        <w:rPr>
          <w:noProof/>
        </w:rPr>
        <w:t xml:space="preserve">Felsenstein, J. (2004) </w:t>
      </w:r>
      <w:r w:rsidRPr="00CC70DD">
        <w:rPr>
          <w:i/>
          <w:noProof/>
        </w:rPr>
        <w:t>Inferring Phylogenies</w:t>
      </w:r>
      <w:r w:rsidRPr="00CC70DD">
        <w:rPr>
          <w:noProof/>
        </w:rPr>
        <w:t>. Sinauer Associates, Sunderland Ma.</w:t>
      </w:r>
    </w:p>
    <w:p w14:paraId="23E7F0FF" w14:textId="77777777" w:rsidR="00CC70DD" w:rsidRPr="00CC70DD" w:rsidRDefault="00CC70DD" w:rsidP="00CC70DD">
      <w:pPr>
        <w:pStyle w:val="EndNoteBibliography"/>
        <w:ind w:left="720" w:hanging="720"/>
        <w:rPr>
          <w:noProof/>
        </w:rPr>
      </w:pPr>
      <w:r w:rsidRPr="00CC70DD">
        <w:rPr>
          <w:noProof/>
        </w:rPr>
        <w:t xml:space="preserve">Felsenstein, J. (2012) A comparative method for both discrete and continuous characters using the threshold model. </w:t>
      </w:r>
      <w:r w:rsidRPr="00CC70DD">
        <w:rPr>
          <w:i/>
          <w:noProof/>
        </w:rPr>
        <w:t>Am Nat,</w:t>
      </w:r>
      <w:r w:rsidRPr="00CC70DD">
        <w:rPr>
          <w:noProof/>
        </w:rPr>
        <w:t xml:space="preserve"> </w:t>
      </w:r>
      <w:r w:rsidRPr="00CC70DD">
        <w:rPr>
          <w:b/>
          <w:noProof/>
        </w:rPr>
        <w:t>179,</w:t>
      </w:r>
      <w:r w:rsidRPr="00CC70DD">
        <w:rPr>
          <w:noProof/>
        </w:rPr>
        <w:t xml:space="preserve"> 145-156.</w:t>
      </w:r>
    </w:p>
    <w:p w14:paraId="08B73ACA" w14:textId="77777777" w:rsidR="00CC70DD" w:rsidRPr="00CC70DD" w:rsidRDefault="00CC70DD" w:rsidP="00CC70DD">
      <w:pPr>
        <w:pStyle w:val="EndNoteBibliography"/>
        <w:ind w:left="720" w:hanging="720"/>
        <w:rPr>
          <w:noProof/>
        </w:rPr>
      </w:pPr>
      <w:r w:rsidRPr="00CC70DD">
        <w:rPr>
          <w:noProof/>
        </w:rPr>
        <w:t xml:space="preserve">Garland, T., Harvey, P.H. &amp; Ives, A.R. (1992) Procedures for the Analysis of Comparative Data Using Phylogenetically Independent Contrasts. </w:t>
      </w:r>
      <w:r w:rsidRPr="00CC70DD">
        <w:rPr>
          <w:i/>
          <w:noProof/>
        </w:rPr>
        <w:t>Systematic biology,</w:t>
      </w:r>
      <w:r w:rsidRPr="00CC70DD">
        <w:rPr>
          <w:noProof/>
        </w:rPr>
        <w:t xml:space="preserve"> </w:t>
      </w:r>
      <w:r w:rsidRPr="00CC70DD">
        <w:rPr>
          <w:b/>
          <w:noProof/>
        </w:rPr>
        <w:t>41,</w:t>
      </w:r>
      <w:r w:rsidRPr="00CC70DD">
        <w:rPr>
          <w:noProof/>
        </w:rPr>
        <w:t xml:space="preserve"> 18-32.</w:t>
      </w:r>
    </w:p>
    <w:p w14:paraId="56198C82" w14:textId="77777777" w:rsidR="00CC70DD" w:rsidRPr="00CC70DD" w:rsidRDefault="00CC70DD" w:rsidP="00CC70DD">
      <w:pPr>
        <w:pStyle w:val="EndNoteBibliography"/>
        <w:ind w:left="720" w:hanging="720"/>
        <w:rPr>
          <w:noProof/>
        </w:rPr>
      </w:pPr>
      <w:r w:rsidRPr="00CC70DD">
        <w:rPr>
          <w:noProof/>
        </w:rPr>
        <w:t xml:space="preserve">Hadfield, J.D. (2010) MCMC methods for multi-response generalized linear mixed models: the MCMCglmm R package. </w:t>
      </w:r>
      <w:r w:rsidRPr="00CC70DD">
        <w:rPr>
          <w:i/>
          <w:noProof/>
        </w:rPr>
        <w:t>Journal of Statistical Software,</w:t>
      </w:r>
      <w:r w:rsidRPr="00CC70DD">
        <w:rPr>
          <w:noProof/>
        </w:rPr>
        <w:t xml:space="preserve"> </w:t>
      </w:r>
      <w:r w:rsidRPr="00CC70DD">
        <w:rPr>
          <w:b/>
          <w:noProof/>
        </w:rPr>
        <w:t>33,</w:t>
      </w:r>
      <w:r w:rsidRPr="00CC70DD">
        <w:rPr>
          <w:noProof/>
        </w:rPr>
        <w:t xml:space="preserve"> 1-22.</w:t>
      </w:r>
    </w:p>
    <w:p w14:paraId="73330324" w14:textId="77777777" w:rsidR="00CC70DD" w:rsidRPr="00CC70DD" w:rsidRDefault="00CC70DD" w:rsidP="00CC70DD">
      <w:pPr>
        <w:pStyle w:val="EndNoteBibliography"/>
        <w:ind w:left="720" w:hanging="720"/>
        <w:rPr>
          <w:noProof/>
        </w:rPr>
      </w:pPr>
      <w:r w:rsidRPr="00CC70DD">
        <w:rPr>
          <w:noProof/>
        </w:rPr>
        <w:t xml:space="preserve">Harmon, L.J., Weir, J.T., Brock, C.D., Glor, R.E. &amp; Challenger, W. (2008) GEIGER: investigating evolutionary radiations. </w:t>
      </w:r>
      <w:r w:rsidRPr="00CC70DD">
        <w:rPr>
          <w:i/>
          <w:noProof/>
        </w:rPr>
        <w:t>Bioinformatics,</w:t>
      </w:r>
      <w:r w:rsidRPr="00CC70DD">
        <w:rPr>
          <w:noProof/>
        </w:rPr>
        <w:t xml:space="preserve"> </w:t>
      </w:r>
      <w:r w:rsidRPr="00CC70DD">
        <w:rPr>
          <w:b/>
          <w:noProof/>
        </w:rPr>
        <w:t>24,</w:t>
      </w:r>
      <w:r w:rsidRPr="00CC70DD">
        <w:rPr>
          <w:noProof/>
        </w:rPr>
        <w:t xml:space="preserve"> 129-131.</w:t>
      </w:r>
    </w:p>
    <w:p w14:paraId="00C4590D" w14:textId="77777777" w:rsidR="00CC70DD" w:rsidRPr="00CC70DD" w:rsidRDefault="00CC70DD" w:rsidP="00CC70DD">
      <w:pPr>
        <w:pStyle w:val="EndNoteBibliography"/>
        <w:ind w:left="720" w:hanging="720"/>
        <w:rPr>
          <w:noProof/>
        </w:rPr>
      </w:pPr>
      <w:r w:rsidRPr="00CC70DD">
        <w:rPr>
          <w:noProof/>
        </w:rPr>
        <w:t xml:space="preserve">Huelsenbeck, J.P., Nielsen, R. &amp; Bollback, J.P. (2003) Stochastic Mapping of Morphological Characters. </w:t>
      </w:r>
      <w:r w:rsidRPr="00CC70DD">
        <w:rPr>
          <w:i/>
          <w:noProof/>
        </w:rPr>
        <w:t>Systematic biology,</w:t>
      </w:r>
      <w:r w:rsidRPr="00CC70DD">
        <w:rPr>
          <w:noProof/>
        </w:rPr>
        <w:t xml:space="preserve"> </w:t>
      </w:r>
      <w:r w:rsidRPr="00CC70DD">
        <w:rPr>
          <w:b/>
          <w:noProof/>
        </w:rPr>
        <w:t>52,</w:t>
      </w:r>
      <w:r w:rsidRPr="00CC70DD">
        <w:rPr>
          <w:noProof/>
        </w:rPr>
        <w:t xml:space="preserve"> 131-158.</w:t>
      </w:r>
    </w:p>
    <w:p w14:paraId="011368F8" w14:textId="77777777" w:rsidR="00CC70DD" w:rsidRPr="00CC70DD" w:rsidRDefault="00CC70DD" w:rsidP="00CC70DD">
      <w:pPr>
        <w:pStyle w:val="EndNoteBibliography"/>
        <w:ind w:left="720" w:hanging="720"/>
        <w:rPr>
          <w:noProof/>
        </w:rPr>
      </w:pPr>
      <w:r w:rsidRPr="00CC70DD">
        <w:rPr>
          <w:noProof/>
        </w:rPr>
        <w:t xml:space="preserve">Landis, M.J., Schraiber, J.G. &amp; Liang, M. (2013) Phylogenetic analysis using Lévy processes: finding jumps in the evolution of continuous traits. </w:t>
      </w:r>
      <w:r w:rsidRPr="00CC70DD">
        <w:rPr>
          <w:i/>
          <w:noProof/>
        </w:rPr>
        <w:t>Systematic biology,</w:t>
      </w:r>
      <w:r w:rsidRPr="00CC70DD">
        <w:rPr>
          <w:noProof/>
        </w:rPr>
        <w:t xml:space="preserve"> </w:t>
      </w:r>
      <w:r w:rsidRPr="00CC70DD">
        <w:rPr>
          <w:b/>
          <w:noProof/>
        </w:rPr>
        <w:t>62,</w:t>
      </w:r>
      <w:r w:rsidRPr="00CC70DD">
        <w:rPr>
          <w:noProof/>
        </w:rPr>
        <w:t xml:space="preserve"> 193-204.</w:t>
      </w:r>
    </w:p>
    <w:p w14:paraId="273F31B6" w14:textId="77777777" w:rsidR="00CC70DD" w:rsidRPr="00CC70DD" w:rsidRDefault="00CC70DD" w:rsidP="00CC70DD">
      <w:pPr>
        <w:pStyle w:val="EndNoteBibliography"/>
        <w:ind w:left="720" w:hanging="720"/>
        <w:rPr>
          <w:noProof/>
        </w:rPr>
      </w:pPr>
      <w:r w:rsidRPr="00CC70DD">
        <w:rPr>
          <w:noProof/>
        </w:rPr>
        <w:t xml:space="preserve">Lewis, P.O. (2001) A likelihood approach to estimating phylogeny from discrete morphological character data. </w:t>
      </w:r>
      <w:r w:rsidRPr="00CC70DD">
        <w:rPr>
          <w:i/>
          <w:noProof/>
        </w:rPr>
        <w:t>Systematic biology,</w:t>
      </w:r>
      <w:r w:rsidRPr="00CC70DD">
        <w:rPr>
          <w:noProof/>
        </w:rPr>
        <w:t xml:space="preserve"> </w:t>
      </w:r>
      <w:r w:rsidRPr="00CC70DD">
        <w:rPr>
          <w:b/>
          <w:noProof/>
        </w:rPr>
        <w:t>50,</w:t>
      </w:r>
      <w:r w:rsidRPr="00CC70DD">
        <w:rPr>
          <w:noProof/>
        </w:rPr>
        <w:t xml:space="preserve"> 913-925.</w:t>
      </w:r>
    </w:p>
    <w:p w14:paraId="04BCC155" w14:textId="77777777" w:rsidR="00CC70DD" w:rsidRPr="00CC70DD" w:rsidRDefault="00CC70DD" w:rsidP="00CC70DD">
      <w:pPr>
        <w:pStyle w:val="EndNoteBibliography"/>
        <w:ind w:left="720" w:hanging="720"/>
        <w:rPr>
          <w:noProof/>
        </w:rPr>
      </w:pPr>
      <w:r w:rsidRPr="00CC70DD">
        <w:rPr>
          <w:noProof/>
        </w:rPr>
        <w:t xml:space="preserve">Maddison, W.P. &amp; FitzJohn, R.G. (2014) The Unsolved Challenge to Phylogenetic Correlation Tests for Categorical Characters. </w:t>
      </w:r>
      <w:r w:rsidRPr="00CC70DD">
        <w:rPr>
          <w:i/>
          <w:noProof/>
        </w:rPr>
        <w:t>Systematic biology</w:t>
      </w:r>
      <w:r w:rsidRPr="00CC70DD">
        <w:rPr>
          <w:noProof/>
        </w:rPr>
        <w:t>.</w:t>
      </w:r>
    </w:p>
    <w:p w14:paraId="0D1FE6D5" w14:textId="77777777" w:rsidR="00CC70DD" w:rsidRPr="00CC70DD" w:rsidRDefault="00CC70DD" w:rsidP="00CC70DD">
      <w:pPr>
        <w:pStyle w:val="EndNoteBibliography"/>
        <w:ind w:left="720" w:hanging="720"/>
        <w:rPr>
          <w:noProof/>
        </w:rPr>
      </w:pPr>
      <w:r w:rsidRPr="00CC70DD">
        <w:rPr>
          <w:noProof/>
        </w:rPr>
        <w:t xml:space="preserve">Mayrose, I., Zhan, S.H., Rothfels, C.J., Magnuson-Ford, K., Barker, M.S., Rieseberg, L.H. &amp; Otto, S.P. (2011) Recently Formed Polyploid Plants Diversify at Lower Rates. </w:t>
      </w:r>
      <w:r w:rsidRPr="00CC70DD">
        <w:rPr>
          <w:i/>
          <w:noProof/>
        </w:rPr>
        <w:t>Science,</w:t>
      </w:r>
      <w:r w:rsidRPr="00CC70DD">
        <w:rPr>
          <w:noProof/>
        </w:rPr>
        <w:t xml:space="preserve"> </w:t>
      </w:r>
      <w:r w:rsidRPr="00CC70DD">
        <w:rPr>
          <w:b/>
          <w:noProof/>
        </w:rPr>
        <w:t>333,</w:t>
      </w:r>
      <w:r w:rsidRPr="00CC70DD">
        <w:rPr>
          <w:noProof/>
        </w:rPr>
        <w:t xml:space="preserve"> 1257-1257.</w:t>
      </w:r>
    </w:p>
    <w:p w14:paraId="102EEE09" w14:textId="77777777" w:rsidR="00CC70DD" w:rsidRPr="00CC70DD" w:rsidRDefault="00CC70DD" w:rsidP="00CC70DD">
      <w:pPr>
        <w:pStyle w:val="EndNoteBibliography"/>
        <w:ind w:left="720" w:hanging="720"/>
        <w:rPr>
          <w:noProof/>
        </w:rPr>
      </w:pPr>
      <w:r w:rsidRPr="00CC70DD">
        <w:rPr>
          <w:noProof/>
        </w:rPr>
        <w:t xml:space="preserve">O'Meara, B.C., Ane, C., Sanderson, M.J. &amp; Wainwright, P.C. (2006) Testing for different rates of continuous trait evolution using likelihood. </w:t>
      </w:r>
      <w:r w:rsidRPr="00CC70DD">
        <w:rPr>
          <w:i/>
          <w:noProof/>
        </w:rPr>
        <w:t>Evolution,</w:t>
      </w:r>
      <w:r w:rsidRPr="00CC70DD">
        <w:rPr>
          <w:noProof/>
        </w:rPr>
        <w:t xml:space="preserve"> </w:t>
      </w:r>
      <w:r w:rsidRPr="00CC70DD">
        <w:rPr>
          <w:b/>
          <w:noProof/>
        </w:rPr>
        <w:t>60,</w:t>
      </w:r>
      <w:r w:rsidRPr="00CC70DD">
        <w:rPr>
          <w:noProof/>
        </w:rPr>
        <w:t xml:space="preserve"> 922-933.</w:t>
      </w:r>
    </w:p>
    <w:p w14:paraId="6D8BEEA4" w14:textId="77777777" w:rsidR="00CC70DD" w:rsidRPr="00CC70DD" w:rsidRDefault="00CC70DD" w:rsidP="00CC70DD">
      <w:pPr>
        <w:pStyle w:val="EndNoteBibliography"/>
        <w:ind w:left="720" w:hanging="720"/>
        <w:rPr>
          <w:noProof/>
        </w:rPr>
      </w:pPr>
      <w:r w:rsidRPr="00CC70DD">
        <w:rPr>
          <w:noProof/>
        </w:rPr>
        <w:t xml:space="preserve">Pagel, M. (1994) Detecting correlated evolution on phylogenies: a general method for the comparative analysis of discrete characters. </w:t>
      </w:r>
      <w:r w:rsidRPr="00CC70DD">
        <w:rPr>
          <w:i/>
          <w:noProof/>
        </w:rPr>
        <w:t>Proceedings of the Royal Society of London. Series B: Biological Sciences,</w:t>
      </w:r>
      <w:r w:rsidRPr="00CC70DD">
        <w:rPr>
          <w:noProof/>
        </w:rPr>
        <w:t xml:space="preserve"> </w:t>
      </w:r>
      <w:r w:rsidRPr="00CC70DD">
        <w:rPr>
          <w:b/>
          <w:noProof/>
        </w:rPr>
        <w:t>255,</w:t>
      </w:r>
      <w:r w:rsidRPr="00CC70DD">
        <w:rPr>
          <w:noProof/>
        </w:rPr>
        <w:t xml:space="preserve"> 37-45.</w:t>
      </w:r>
    </w:p>
    <w:p w14:paraId="6BF8E11B" w14:textId="77777777" w:rsidR="00CC70DD" w:rsidRPr="00CC70DD" w:rsidRDefault="00CC70DD" w:rsidP="00CC70DD">
      <w:pPr>
        <w:pStyle w:val="EndNoteBibliography"/>
        <w:ind w:left="720" w:hanging="720"/>
        <w:rPr>
          <w:noProof/>
        </w:rPr>
      </w:pPr>
      <w:r w:rsidRPr="00CC70DD">
        <w:rPr>
          <w:noProof/>
        </w:rPr>
        <w:lastRenderedPageBreak/>
        <w:t xml:space="preserve">Pennell, M., FitzJohn, R.G., Cornwell, W.K. &amp; Harmon, L.J. (2014) Model adequacy and the macroevolution of angiosperm functional traits. </w:t>
      </w:r>
      <w:r w:rsidRPr="00CC70DD">
        <w:rPr>
          <w:i/>
          <w:noProof/>
        </w:rPr>
        <w:t>bioRxiv</w:t>
      </w:r>
      <w:r w:rsidRPr="00CC70DD">
        <w:rPr>
          <w:b/>
          <w:noProof/>
        </w:rPr>
        <w:t>,</w:t>
      </w:r>
      <w:r w:rsidRPr="00CC70DD">
        <w:rPr>
          <w:noProof/>
        </w:rPr>
        <w:t xml:space="preserve"> 004002.</w:t>
      </w:r>
    </w:p>
    <w:p w14:paraId="58CEE964" w14:textId="77777777" w:rsidR="00CC70DD" w:rsidRPr="00CC70DD" w:rsidRDefault="00CC70DD" w:rsidP="00CC70DD">
      <w:pPr>
        <w:pStyle w:val="EndNoteBibliography"/>
        <w:ind w:left="720" w:hanging="720"/>
        <w:rPr>
          <w:noProof/>
        </w:rPr>
      </w:pPr>
      <w:r w:rsidRPr="00CC70DD">
        <w:rPr>
          <w:noProof/>
        </w:rPr>
        <w:t xml:space="preserve">Price, S.A., Hopkins, S.S., Smith, K.K. &amp; Roth, V.L. (2012) Tempo of trophic evolution and its impact on mammalian diversification. </w:t>
      </w:r>
      <w:r w:rsidRPr="00CC70DD">
        <w:rPr>
          <w:i/>
          <w:noProof/>
        </w:rPr>
        <w:t>Proc Natl Acad Sci U S A,</w:t>
      </w:r>
      <w:r w:rsidRPr="00CC70DD">
        <w:rPr>
          <w:noProof/>
        </w:rPr>
        <w:t xml:space="preserve"> </w:t>
      </w:r>
      <w:r w:rsidRPr="00CC70DD">
        <w:rPr>
          <w:b/>
          <w:noProof/>
        </w:rPr>
        <w:t>109,</w:t>
      </w:r>
      <w:r w:rsidRPr="00CC70DD">
        <w:rPr>
          <w:noProof/>
        </w:rPr>
        <w:t xml:space="preserve"> 7008-7012.</w:t>
      </w:r>
    </w:p>
    <w:p w14:paraId="3997A951" w14:textId="77777777" w:rsidR="00CC70DD" w:rsidRPr="00CC70DD" w:rsidRDefault="00CC70DD" w:rsidP="00CC70DD">
      <w:pPr>
        <w:pStyle w:val="EndNoteBibliography"/>
        <w:ind w:left="720" w:hanging="720"/>
        <w:rPr>
          <w:noProof/>
        </w:rPr>
      </w:pPr>
      <w:r w:rsidRPr="00CC70DD">
        <w:rPr>
          <w:noProof/>
        </w:rPr>
        <w:t xml:space="preserve">Purvis, A. &amp; Rambaut, A. (1995) Comparative analysis by independent contrasts (CAIC): an Apple Macintosh application for analysing comparative data. </w:t>
      </w:r>
      <w:r w:rsidRPr="00CC70DD">
        <w:rPr>
          <w:i/>
          <w:noProof/>
        </w:rPr>
        <w:t>Computer applications in the biosciences: CABIOS,</w:t>
      </w:r>
      <w:r w:rsidRPr="00CC70DD">
        <w:rPr>
          <w:noProof/>
        </w:rPr>
        <w:t xml:space="preserve"> </w:t>
      </w:r>
      <w:r w:rsidRPr="00CC70DD">
        <w:rPr>
          <w:b/>
          <w:noProof/>
        </w:rPr>
        <w:t>11,</w:t>
      </w:r>
      <w:r w:rsidRPr="00CC70DD">
        <w:rPr>
          <w:noProof/>
        </w:rPr>
        <w:t xml:space="preserve"> 247-251.</w:t>
      </w:r>
    </w:p>
    <w:p w14:paraId="600C8691" w14:textId="77777777" w:rsidR="00CC70DD" w:rsidRPr="00CC70DD" w:rsidRDefault="00CC70DD" w:rsidP="00CC70DD">
      <w:pPr>
        <w:pStyle w:val="EndNoteBibliography"/>
        <w:ind w:left="720" w:hanging="720"/>
        <w:rPr>
          <w:noProof/>
        </w:rPr>
      </w:pPr>
      <w:r w:rsidRPr="00CC70DD">
        <w:rPr>
          <w:noProof/>
        </w:rPr>
        <w:t>R Development Core Team (2013) R: A Language and Environment for Statistical Computing. Vienna, Austria.</w:t>
      </w:r>
    </w:p>
    <w:p w14:paraId="3F7C24CF" w14:textId="77777777" w:rsidR="00CC70DD" w:rsidRPr="00CC70DD" w:rsidRDefault="00CC70DD" w:rsidP="00CC70DD">
      <w:pPr>
        <w:pStyle w:val="EndNoteBibliography"/>
        <w:ind w:left="720" w:hanging="720"/>
        <w:rPr>
          <w:noProof/>
        </w:rPr>
      </w:pPr>
      <w:r w:rsidRPr="00CC70DD">
        <w:rPr>
          <w:noProof/>
        </w:rPr>
        <w:t xml:space="preserve">Revell, L.J. (2012) phytools: an R package for phylogenetic comparative biology (and other things). </w:t>
      </w:r>
      <w:r w:rsidRPr="00CC70DD">
        <w:rPr>
          <w:i/>
          <w:noProof/>
        </w:rPr>
        <w:t>Methods in Ecology and Evolution,</w:t>
      </w:r>
      <w:r w:rsidRPr="00CC70DD">
        <w:rPr>
          <w:noProof/>
        </w:rPr>
        <w:t xml:space="preserve"> </w:t>
      </w:r>
      <w:r w:rsidRPr="00CC70DD">
        <w:rPr>
          <w:b/>
          <w:noProof/>
        </w:rPr>
        <w:t>3,</w:t>
      </w:r>
      <w:r w:rsidRPr="00CC70DD">
        <w:rPr>
          <w:noProof/>
        </w:rPr>
        <w:t xml:space="preserve"> 217-223.</w:t>
      </w:r>
    </w:p>
    <w:p w14:paraId="75414409" w14:textId="77777777" w:rsidR="00CC70DD" w:rsidRPr="00CC70DD" w:rsidRDefault="00CC70DD" w:rsidP="00CC70DD">
      <w:pPr>
        <w:pStyle w:val="EndNoteBibliography"/>
        <w:ind w:left="720" w:hanging="720"/>
        <w:rPr>
          <w:noProof/>
        </w:rPr>
      </w:pPr>
      <w:r w:rsidRPr="00CC70DD">
        <w:rPr>
          <w:noProof/>
        </w:rPr>
        <w:t>RStudio (2012) RStudio: Integrated development environment for R (Version 0.98.976). Boston, MA.</w:t>
      </w:r>
    </w:p>
    <w:p w14:paraId="0D2B7F0E" w14:textId="77777777" w:rsidR="00CC70DD" w:rsidRPr="00CC70DD" w:rsidRDefault="00CC70DD" w:rsidP="00CC70DD">
      <w:pPr>
        <w:pStyle w:val="EndNoteBibliography"/>
        <w:ind w:left="720" w:hanging="720"/>
        <w:rPr>
          <w:noProof/>
        </w:rPr>
      </w:pPr>
      <w:r w:rsidRPr="00CC70DD">
        <w:rPr>
          <w:noProof/>
        </w:rPr>
        <w:t xml:space="preserve">Wright, S. (1934) An analysis of variability in number of digits in an inbred strain of guinea pigs. </w:t>
      </w:r>
      <w:r w:rsidRPr="00CC70DD">
        <w:rPr>
          <w:i/>
          <w:noProof/>
        </w:rPr>
        <w:t>Genetics,</w:t>
      </w:r>
      <w:r w:rsidRPr="00CC70DD">
        <w:rPr>
          <w:noProof/>
        </w:rPr>
        <w:t xml:space="preserve"> </w:t>
      </w:r>
      <w:r w:rsidRPr="00CC70DD">
        <w:rPr>
          <w:b/>
          <w:noProof/>
        </w:rPr>
        <w:t>19,</w:t>
      </w:r>
      <w:r w:rsidRPr="00CC70DD">
        <w:rPr>
          <w:noProof/>
        </w:rPr>
        <w:t xml:space="preserve"> 506.</w:t>
      </w:r>
    </w:p>
    <w:p w14:paraId="5B88EC2A" w14:textId="63DC1556" w:rsidR="00D95DAE" w:rsidRDefault="00683448">
      <w:pPr>
        <w:rPr>
          <w:rFonts w:asciiTheme="majorHAnsi" w:hAnsiTheme="majorHAnsi"/>
        </w:rPr>
      </w:pPr>
      <w:r w:rsidRPr="006A1A7A">
        <w:rPr>
          <w:rFonts w:asciiTheme="majorHAnsi" w:hAnsiTheme="majorHAnsi"/>
        </w:rPr>
        <w:fldChar w:fldCharType="end"/>
      </w:r>
    </w:p>
    <w:p w14:paraId="49A495B8" w14:textId="4A108F7B" w:rsidR="00640EE3" w:rsidRDefault="00640EE3">
      <w:pPr>
        <w:rPr>
          <w:rFonts w:asciiTheme="majorHAnsi" w:hAnsiTheme="majorHAnsi"/>
        </w:rPr>
      </w:pPr>
      <w:r>
        <w:rPr>
          <w:rFonts w:asciiTheme="majorHAnsi" w:hAnsiTheme="majorHAnsi"/>
        </w:rPr>
        <w:br w:type="page"/>
      </w:r>
    </w:p>
    <w:p w14:paraId="2C98EBA7" w14:textId="77777777" w:rsidR="00640EE3" w:rsidRDefault="00640EE3" w:rsidP="00640EE3">
      <w:pPr>
        <w:rPr>
          <w:rFonts w:asciiTheme="majorHAnsi" w:hAnsiTheme="majorHAnsi"/>
        </w:rPr>
      </w:pPr>
    </w:p>
    <w:p w14:paraId="01953CF7" w14:textId="77777777" w:rsidR="00640EE3" w:rsidRPr="006A1A7A" w:rsidRDefault="00640EE3" w:rsidP="00640EE3">
      <w:pPr>
        <w:rPr>
          <w:rFonts w:asciiTheme="majorHAnsi" w:hAnsiTheme="majorHAnsi"/>
        </w:rPr>
      </w:pPr>
      <w:r w:rsidRPr="00AE278B">
        <w:rPr>
          <w:rFonts w:asciiTheme="majorHAnsi" w:hAnsiTheme="majorHAnsi"/>
          <w:b/>
        </w:rPr>
        <w:t xml:space="preserve">Table 1 Summary of </w:t>
      </w:r>
      <w:r>
        <w:rPr>
          <w:rFonts w:asciiTheme="majorHAnsi" w:hAnsiTheme="majorHAnsi"/>
          <w:b/>
        </w:rPr>
        <w:t>E</w:t>
      </w:r>
      <w:r w:rsidRPr="00AE278B">
        <w:rPr>
          <w:rFonts w:asciiTheme="majorHAnsi" w:hAnsiTheme="majorHAnsi"/>
          <w:b/>
        </w:rPr>
        <w:t>vobiR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948"/>
      </w:tblGrid>
      <w:tr w:rsidR="00640EE3" w:rsidRPr="006A1A7A" w14:paraId="77B86DB5" w14:textId="77777777" w:rsidTr="00FE4F7D">
        <w:tc>
          <w:tcPr>
            <w:tcW w:w="1908" w:type="dxa"/>
            <w:tcBorders>
              <w:top w:val="single" w:sz="4" w:space="0" w:color="auto"/>
            </w:tcBorders>
          </w:tcPr>
          <w:p w14:paraId="5550744B" w14:textId="77777777" w:rsidR="00640EE3" w:rsidRPr="006A1A7A" w:rsidRDefault="00640EE3" w:rsidP="00FE4F7D">
            <w:pPr>
              <w:rPr>
                <w:rFonts w:asciiTheme="majorHAnsi" w:hAnsiTheme="majorHAnsi"/>
              </w:rPr>
            </w:pPr>
            <w:r w:rsidRPr="006A1A7A">
              <w:rPr>
                <w:rFonts w:asciiTheme="majorHAnsi" w:hAnsiTheme="majorHAnsi"/>
              </w:rPr>
              <w:t>Function</w:t>
            </w:r>
          </w:p>
        </w:tc>
        <w:tc>
          <w:tcPr>
            <w:tcW w:w="6948" w:type="dxa"/>
            <w:tcBorders>
              <w:top w:val="single" w:sz="4" w:space="0" w:color="auto"/>
            </w:tcBorders>
          </w:tcPr>
          <w:p w14:paraId="0A8A53AB" w14:textId="77777777" w:rsidR="00640EE3" w:rsidRPr="006A1A7A" w:rsidRDefault="00640EE3" w:rsidP="00FE4F7D">
            <w:pPr>
              <w:rPr>
                <w:rFonts w:asciiTheme="majorHAnsi" w:hAnsiTheme="majorHAnsi"/>
              </w:rPr>
            </w:pPr>
            <w:r w:rsidRPr="006A1A7A">
              <w:rPr>
                <w:rFonts w:asciiTheme="majorHAnsi" w:hAnsiTheme="majorHAnsi"/>
              </w:rPr>
              <w:t>Description</w:t>
            </w:r>
          </w:p>
        </w:tc>
      </w:tr>
      <w:tr w:rsidR="00640EE3" w:rsidRPr="006A1A7A" w14:paraId="66079EF5" w14:textId="77777777" w:rsidTr="00FE4F7D">
        <w:tc>
          <w:tcPr>
            <w:tcW w:w="8856" w:type="dxa"/>
            <w:gridSpan w:val="2"/>
            <w:tcBorders>
              <w:top w:val="single" w:sz="4" w:space="0" w:color="auto"/>
            </w:tcBorders>
          </w:tcPr>
          <w:p w14:paraId="7955A77F" w14:textId="77777777" w:rsidR="00640EE3" w:rsidRPr="006A1A7A" w:rsidRDefault="00640EE3" w:rsidP="00FE4F7D">
            <w:pPr>
              <w:rPr>
                <w:rFonts w:asciiTheme="majorHAnsi" w:hAnsiTheme="majorHAnsi"/>
                <w:i/>
              </w:rPr>
            </w:pPr>
            <w:r w:rsidRPr="006A1A7A">
              <w:rPr>
                <w:rFonts w:asciiTheme="majorHAnsi" w:hAnsiTheme="majorHAnsi"/>
                <w:i/>
              </w:rPr>
              <w:t>Applied Phylogenetics</w:t>
            </w:r>
          </w:p>
        </w:tc>
      </w:tr>
      <w:tr w:rsidR="00640EE3" w:rsidRPr="006A1A7A" w14:paraId="2A55E70A" w14:textId="77777777" w:rsidTr="00FE4F7D">
        <w:tc>
          <w:tcPr>
            <w:tcW w:w="1908" w:type="dxa"/>
          </w:tcPr>
          <w:p w14:paraId="4D6A0587"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AncCond</w:t>
            </w:r>
            <w:proofErr w:type="spellEnd"/>
          </w:p>
        </w:tc>
        <w:tc>
          <w:tcPr>
            <w:tcW w:w="6948" w:type="dxa"/>
          </w:tcPr>
          <w:p w14:paraId="7762F4CA" w14:textId="77777777" w:rsidR="00640EE3" w:rsidRPr="006A1A7A" w:rsidRDefault="00640EE3" w:rsidP="00FE4F7D">
            <w:pPr>
              <w:rPr>
                <w:rFonts w:asciiTheme="majorHAnsi" w:hAnsiTheme="majorHAnsi"/>
                <w:sz w:val="22"/>
              </w:rPr>
            </w:pPr>
            <w:r w:rsidRPr="006A1A7A">
              <w:rPr>
                <w:rFonts w:asciiTheme="majorHAnsi" w:hAnsiTheme="majorHAnsi"/>
                <w:sz w:val="22"/>
              </w:rPr>
              <w:t>Tests whether a derived state of a binary character originates when a continuous character has extreme values.</w:t>
            </w:r>
          </w:p>
        </w:tc>
      </w:tr>
      <w:tr w:rsidR="00640EE3" w:rsidRPr="006A1A7A" w14:paraId="551DBE87" w14:textId="77777777" w:rsidTr="00FE4F7D">
        <w:tc>
          <w:tcPr>
            <w:tcW w:w="1908" w:type="dxa"/>
          </w:tcPr>
          <w:p w14:paraId="3C8D35A3"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PPSDiscrete</w:t>
            </w:r>
            <w:proofErr w:type="spellEnd"/>
          </w:p>
        </w:tc>
        <w:tc>
          <w:tcPr>
            <w:tcW w:w="6948" w:type="dxa"/>
          </w:tcPr>
          <w:p w14:paraId="104F813D"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Produce posterior predictive datasets based on log files from programs such as </w:t>
            </w:r>
            <w:proofErr w:type="spellStart"/>
            <w:r w:rsidRPr="006A1A7A">
              <w:rPr>
                <w:rFonts w:asciiTheme="majorHAnsi" w:hAnsiTheme="majorHAnsi"/>
                <w:sz w:val="22"/>
              </w:rPr>
              <w:t>BayesTraits</w:t>
            </w:r>
            <w:proofErr w:type="spellEnd"/>
            <w:r w:rsidRPr="006A1A7A">
              <w:rPr>
                <w:rFonts w:asciiTheme="majorHAnsi" w:hAnsiTheme="majorHAnsi"/>
                <w:sz w:val="22"/>
              </w:rPr>
              <w:t xml:space="preserve"> or </w:t>
            </w:r>
            <w:proofErr w:type="spellStart"/>
            <w:r w:rsidRPr="006A1A7A">
              <w:rPr>
                <w:rFonts w:asciiTheme="majorHAnsi" w:hAnsiTheme="majorHAnsi"/>
                <w:sz w:val="22"/>
              </w:rPr>
              <w:t>diversitree</w:t>
            </w:r>
            <w:proofErr w:type="spellEnd"/>
            <w:r w:rsidRPr="006A1A7A">
              <w:rPr>
                <w:rFonts w:asciiTheme="majorHAnsi" w:hAnsiTheme="majorHAnsi"/>
                <w:sz w:val="22"/>
              </w:rPr>
              <w:t>.</w:t>
            </w:r>
          </w:p>
        </w:tc>
      </w:tr>
      <w:tr w:rsidR="00640EE3" w:rsidRPr="006A1A7A" w14:paraId="696F516B" w14:textId="77777777" w:rsidTr="00FE4F7D">
        <w:tc>
          <w:tcPr>
            <w:tcW w:w="8856" w:type="dxa"/>
            <w:gridSpan w:val="2"/>
          </w:tcPr>
          <w:p w14:paraId="712311D0" w14:textId="77777777" w:rsidR="00640EE3" w:rsidRPr="006A1A7A" w:rsidRDefault="00640EE3" w:rsidP="00FE4F7D">
            <w:pPr>
              <w:rPr>
                <w:rFonts w:asciiTheme="majorHAnsi" w:hAnsiTheme="majorHAnsi"/>
                <w:i/>
                <w:sz w:val="22"/>
              </w:rPr>
            </w:pPr>
            <w:r w:rsidRPr="006A1A7A">
              <w:rPr>
                <w:rFonts w:asciiTheme="majorHAnsi" w:hAnsiTheme="majorHAnsi"/>
                <w:i/>
                <w:sz w:val="22"/>
              </w:rPr>
              <w:t>Population Genetics</w:t>
            </w:r>
          </w:p>
        </w:tc>
      </w:tr>
      <w:tr w:rsidR="00640EE3" w:rsidRPr="006A1A7A" w14:paraId="674ECD72" w14:textId="77777777" w:rsidTr="00FE4F7D">
        <w:tc>
          <w:tcPr>
            <w:tcW w:w="1908" w:type="dxa"/>
          </w:tcPr>
          <w:p w14:paraId="6E93759F"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CalcD</w:t>
            </w:r>
            <w:proofErr w:type="spellEnd"/>
          </w:p>
        </w:tc>
        <w:tc>
          <w:tcPr>
            <w:tcW w:w="6948" w:type="dxa"/>
          </w:tcPr>
          <w:p w14:paraId="2A14495A"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Test of introgression implementing an algorithm described in </w:t>
            </w:r>
            <w:r w:rsidRPr="006A1A7A">
              <w:rPr>
                <w:rFonts w:asciiTheme="majorHAnsi" w:hAnsiTheme="majorHAnsi"/>
                <w:sz w:val="22"/>
              </w:rPr>
              <w:fldChar w:fldCharType="begin"/>
            </w:r>
            <w:r>
              <w:rPr>
                <w:rFonts w:asciiTheme="majorHAnsi" w:hAnsiTheme="majorHAnsi"/>
                <w:sz w:val="22"/>
              </w:rPr>
              <w:instrText xml:space="preserve"> ADDIN EN.CITE &lt;EndNote&gt;&lt;Cite ExcludeYear="1"&gt;&lt;Author&gt;Durand&lt;/Author&gt;&lt;Year&gt;2011&lt;/Year&gt;&lt;RecNum&gt;1553&lt;/RecNum&gt;&lt;DisplayText&gt;(Durand&lt;style face="italic"&gt; et al.&lt;/style&gt;)&lt;/DisplayText&gt;&lt;record&gt;&lt;rec-number&gt;1553&lt;/rec-number&gt;&lt;foreign-keys&gt;&lt;key app="EN" db-id="epvtarstqevspaeztvg5esrw0a5xeedx0zxx" timestamp="1415630611"&gt;1553&lt;/key&gt;&lt;key app="ENWeb" db-id=""&gt;0&lt;/key&gt;&lt;/foreign-keys&gt;&lt;ref-type name="Journal Article"&gt;17&lt;/ref-type&gt;&lt;contributors&gt;&lt;authors&gt;&lt;author&gt;Durand, E. Y.&lt;/author&gt;&lt;author&gt;Patterson, N.&lt;/author&gt;&lt;author&gt;Reich, D.&lt;/author&gt;&lt;author&gt;Slatkin, M.&lt;/author&gt;&lt;/authors&gt;&lt;/contributors&gt;&lt;auth-address&gt;Department of Integrative Biology, University of California, Berkeley, CA, USA. eric.durand@berkeley.edu&lt;/auth-address&gt;&lt;titles&gt;&lt;title&gt;Testing for ancient admixture between closely related populations&lt;/title&gt;&lt;secondary-title&gt;Mol Biol Evol&lt;/secondary-title&gt;&lt;alt-title&gt;Molecular biology and evolution&lt;/alt-title&gt;&lt;/titles&gt;&lt;periodical&gt;&lt;full-title&gt;Mol Biol Evol&lt;/full-title&gt;&lt;/periodical&gt;&lt;alt-periodical&gt;&lt;full-title&gt;Molecular biology and evolution&lt;/full-title&gt;&lt;/alt-periodical&gt;&lt;pages&gt;2239-52&lt;/pages&gt;&lt;volume&gt;28&lt;/volume&gt;&lt;number&gt;8&lt;/number&gt;&lt;edition&gt;2011/02/18&lt;/edition&gt;&lt;keywords&gt;&lt;keyword&gt;Algorithms&lt;/keyword&gt;&lt;keyword&gt;Animals&lt;/keyword&gt;&lt;keyword&gt;Computer Simulation&lt;/keyword&gt;&lt;keyword&gt;*Evolution, Molecular&lt;/keyword&gt;&lt;keyword&gt;Gene Flow/genetics&lt;/keyword&gt;&lt;keyword&gt;Genetic Variation/genetics&lt;/keyword&gt;&lt;keyword&gt;*Genetics, Population&lt;/keyword&gt;&lt;keyword&gt;Genome/genetics&lt;/keyword&gt;&lt;keyword&gt;Humans&lt;/keyword&gt;&lt;keyword&gt;Models, Statistical&lt;/keyword&gt;&lt;/keywords&gt;&lt;dates&gt;&lt;year&gt;2011&lt;/year&gt;&lt;pub-dates&gt;&lt;date&gt;Aug&lt;/date&gt;&lt;/pub-dates&gt;&lt;/dates&gt;&lt;isbn&gt;1537-1719 (Electronic)&amp;#xD;0737-4038 (Linking)&lt;/isbn&gt;&lt;accession-num&gt;21325092&lt;/accession-num&gt;&lt;work-type&gt;Research Support, N.I.H., Extramural&lt;/work-type&gt;&lt;urls&gt;&lt;related-urls&gt;&lt;url&gt;http://www.ncbi.nlm.nih.gov/pubmed/21325092&lt;/url&gt;&lt;/related-urls&gt;&lt;/urls&gt;&lt;custom2&gt;3144383&lt;/custom2&gt;&lt;electronic-resource-num&gt;10.1093/molbev/msr048&lt;/electronic-resource-num&gt;&lt;/record&gt;&lt;/Cite&gt;&lt;/EndNote&gt;</w:instrText>
            </w:r>
            <w:r w:rsidRPr="006A1A7A">
              <w:rPr>
                <w:rFonts w:asciiTheme="majorHAnsi" w:hAnsiTheme="majorHAnsi"/>
                <w:sz w:val="22"/>
              </w:rPr>
              <w:fldChar w:fldCharType="separate"/>
            </w:r>
            <w:r>
              <w:rPr>
                <w:rFonts w:asciiTheme="majorHAnsi" w:hAnsiTheme="majorHAnsi"/>
                <w:noProof/>
                <w:sz w:val="22"/>
              </w:rPr>
              <w:t>(Durand</w:t>
            </w:r>
            <w:r w:rsidRPr="00CC70DD">
              <w:rPr>
                <w:rFonts w:asciiTheme="majorHAnsi" w:hAnsiTheme="majorHAnsi"/>
                <w:i/>
                <w:noProof/>
                <w:sz w:val="22"/>
              </w:rPr>
              <w:t xml:space="preserve"> et al.</w:t>
            </w:r>
            <w:r>
              <w:rPr>
                <w:rFonts w:asciiTheme="majorHAnsi" w:hAnsiTheme="majorHAnsi"/>
                <w:noProof/>
                <w:sz w:val="22"/>
              </w:rPr>
              <w:t xml:space="preserve"> 2011)</w:t>
            </w:r>
            <w:r w:rsidRPr="006A1A7A">
              <w:rPr>
                <w:rFonts w:asciiTheme="majorHAnsi" w:hAnsiTheme="majorHAnsi"/>
                <w:sz w:val="22"/>
              </w:rPr>
              <w:fldChar w:fldCharType="end"/>
            </w:r>
          </w:p>
        </w:tc>
      </w:tr>
      <w:tr w:rsidR="00640EE3" w:rsidRPr="006A1A7A" w14:paraId="681AA727" w14:textId="77777777" w:rsidTr="00FE4F7D">
        <w:tc>
          <w:tcPr>
            <w:tcW w:w="1908" w:type="dxa"/>
          </w:tcPr>
          <w:p w14:paraId="552C80C1"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WinCalcD</w:t>
            </w:r>
            <w:proofErr w:type="spellEnd"/>
          </w:p>
        </w:tc>
        <w:tc>
          <w:tcPr>
            <w:tcW w:w="6948" w:type="dxa"/>
          </w:tcPr>
          <w:p w14:paraId="27544CFF"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Sliding window version of </w:t>
            </w:r>
            <w:proofErr w:type="spellStart"/>
            <w:r w:rsidRPr="006A1A7A">
              <w:rPr>
                <w:rFonts w:asciiTheme="majorHAnsi" w:hAnsiTheme="majorHAnsi"/>
                <w:sz w:val="22"/>
              </w:rPr>
              <w:t>CalcD</w:t>
            </w:r>
            <w:proofErr w:type="spellEnd"/>
          </w:p>
        </w:tc>
      </w:tr>
      <w:tr w:rsidR="00640EE3" w:rsidRPr="006A1A7A" w14:paraId="2BD5AB97" w14:textId="77777777" w:rsidTr="00FE4F7D">
        <w:tc>
          <w:tcPr>
            <w:tcW w:w="1908" w:type="dxa"/>
          </w:tcPr>
          <w:p w14:paraId="618B7F2C"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CalcPopD</w:t>
            </w:r>
            <w:proofErr w:type="spellEnd"/>
          </w:p>
        </w:tc>
        <w:tc>
          <w:tcPr>
            <w:tcW w:w="6948" w:type="dxa"/>
          </w:tcPr>
          <w:p w14:paraId="3F9AAC6D"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Test of introgression implementing an algorithm described in </w:t>
            </w:r>
            <w:r w:rsidRPr="006A1A7A">
              <w:rPr>
                <w:rFonts w:asciiTheme="majorHAnsi" w:hAnsiTheme="majorHAnsi"/>
                <w:sz w:val="22"/>
              </w:rPr>
              <w:fldChar w:fldCharType="begin"/>
            </w:r>
            <w:r>
              <w:rPr>
                <w:rFonts w:asciiTheme="majorHAnsi" w:hAnsiTheme="majorHAnsi"/>
                <w:sz w:val="22"/>
              </w:rPr>
              <w:instrText xml:space="preserve"> ADDIN EN.CITE &lt;EndNote&gt;&lt;Cite ExcludeYear="1"&gt;&lt;Author&gt;Durand&lt;/Author&gt;&lt;Year&gt;2011&lt;/Year&gt;&lt;RecNum&gt;1553&lt;/RecNum&gt;&lt;DisplayText&gt;(Durand&lt;style face="italic"&gt; et al.&lt;/style&gt;)&lt;/DisplayText&gt;&lt;record&gt;&lt;rec-number&gt;1553&lt;/rec-number&gt;&lt;foreign-keys&gt;&lt;key app="EN" db-id="epvtarstqevspaeztvg5esrw0a5xeedx0zxx" timestamp="1415630611"&gt;1553&lt;/key&gt;&lt;key app="ENWeb" db-id=""&gt;0&lt;/key&gt;&lt;/foreign-keys&gt;&lt;ref-type name="Journal Article"&gt;17&lt;/ref-type&gt;&lt;contributors&gt;&lt;authors&gt;&lt;author&gt;Durand, E. Y.&lt;/author&gt;&lt;author&gt;Patterson, N.&lt;/author&gt;&lt;author&gt;Reich, D.&lt;/author&gt;&lt;author&gt;Slatkin, M.&lt;/author&gt;&lt;/authors&gt;&lt;/contributors&gt;&lt;auth-address&gt;Department of Integrative Biology, University of California, Berkeley, CA, USA. eric.durand@berkeley.edu&lt;/auth-address&gt;&lt;titles&gt;&lt;title&gt;Testing for ancient admixture between closely related populations&lt;/title&gt;&lt;secondary-title&gt;Mol Biol Evol&lt;/secondary-title&gt;&lt;alt-title&gt;Molecular biology and evolution&lt;/alt-title&gt;&lt;/titles&gt;&lt;periodical&gt;&lt;full-title&gt;Mol Biol Evol&lt;/full-title&gt;&lt;/periodical&gt;&lt;alt-periodical&gt;&lt;full-title&gt;Molecular biology and evolution&lt;/full-title&gt;&lt;/alt-periodical&gt;&lt;pages&gt;2239-52&lt;/pages&gt;&lt;volume&gt;28&lt;/volume&gt;&lt;number&gt;8&lt;/number&gt;&lt;edition&gt;2011/02/18&lt;/edition&gt;&lt;keywords&gt;&lt;keyword&gt;Algorithms&lt;/keyword&gt;&lt;keyword&gt;Animals&lt;/keyword&gt;&lt;keyword&gt;Computer Simulation&lt;/keyword&gt;&lt;keyword&gt;*Evolution, Molecular&lt;/keyword&gt;&lt;keyword&gt;Gene Flow/genetics&lt;/keyword&gt;&lt;keyword&gt;Genetic Variation/genetics&lt;/keyword&gt;&lt;keyword&gt;*Genetics, Population&lt;/keyword&gt;&lt;keyword&gt;Genome/genetics&lt;/keyword&gt;&lt;keyword&gt;Humans&lt;/keyword&gt;&lt;keyword&gt;Models, Statistical&lt;/keyword&gt;&lt;/keywords&gt;&lt;dates&gt;&lt;year&gt;2011&lt;/year&gt;&lt;pub-dates&gt;&lt;date&gt;Aug&lt;/date&gt;&lt;/pub-dates&gt;&lt;/dates&gt;&lt;isbn&gt;1537-1719 (Electronic)&amp;#xD;0737-4038 (Linking)&lt;/isbn&gt;&lt;accession-num&gt;21325092&lt;/accession-num&gt;&lt;work-type&gt;Research Support, N.I.H., Extramural&lt;/work-type&gt;&lt;urls&gt;&lt;related-urls&gt;&lt;url&gt;http://www.ncbi.nlm.nih.gov/pubmed/21325092&lt;/url&gt;&lt;/related-urls&gt;&lt;/urls&gt;&lt;custom2&gt;3144383&lt;/custom2&gt;&lt;electronic-resource-num&gt;10.1093/molbev/msr048&lt;/electronic-resource-num&gt;&lt;/record&gt;&lt;/Cite&gt;&lt;/EndNote&gt;</w:instrText>
            </w:r>
            <w:r w:rsidRPr="006A1A7A">
              <w:rPr>
                <w:rFonts w:asciiTheme="majorHAnsi" w:hAnsiTheme="majorHAnsi"/>
                <w:sz w:val="22"/>
              </w:rPr>
              <w:fldChar w:fldCharType="separate"/>
            </w:r>
            <w:r>
              <w:rPr>
                <w:rFonts w:asciiTheme="majorHAnsi" w:hAnsiTheme="majorHAnsi"/>
                <w:noProof/>
                <w:sz w:val="22"/>
              </w:rPr>
              <w:t>(Durand</w:t>
            </w:r>
            <w:r w:rsidRPr="00CC70DD">
              <w:rPr>
                <w:rFonts w:asciiTheme="majorHAnsi" w:hAnsiTheme="majorHAnsi"/>
                <w:i/>
                <w:noProof/>
                <w:sz w:val="22"/>
              </w:rPr>
              <w:t xml:space="preserve"> et al.</w:t>
            </w:r>
            <w:r>
              <w:rPr>
                <w:rFonts w:asciiTheme="majorHAnsi" w:hAnsiTheme="majorHAnsi"/>
                <w:noProof/>
                <w:sz w:val="22"/>
              </w:rPr>
              <w:t xml:space="preserve"> 2011)</w:t>
            </w:r>
            <w:r w:rsidRPr="006A1A7A">
              <w:rPr>
                <w:rFonts w:asciiTheme="majorHAnsi" w:hAnsiTheme="majorHAnsi"/>
                <w:sz w:val="22"/>
              </w:rPr>
              <w:fldChar w:fldCharType="end"/>
            </w:r>
          </w:p>
        </w:tc>
      </w:tr>
      <w:tr w:rsidR="00640EE3" w:rsidRPr="006A1A7A" w14:paraId="7546AB97" w14:textId="77777777" w:rsidTr="00FE4F7D">
        <w:tc>
          <w:tcPr>
            <w:tcW w:w="8856" w:type="dxa"/>
            <w:gridSpan w:val="2"/>
          </w:tcPr>
          <w:p w14:paraId="3F24791A" w14:textId="77777777" w:rsidR="00640EE3" w:rsidRPr="006A1A7A" w:rsidRDefault="00640EE3" w:rsidP="00FE4F7D">
            <w:pPr>
              <w:rPr>
                <w:rFonts w:asciiTheme="majorHAnsi" w:hAnsiTheme="majorHAnsi"/>
                <w:i/>
              </w:rPr>
            </w:pPr>
            <w:r w:rsidRPr="006A1A7A">
              <w:rPr>
                <w:rFonts w:asciiTheme="majorHAnsi" w:hAnsiTheme="majorHAnsi"/>
                <w:i/>
              </w:rPr>
              <w:t>Miscellaneous</w:t>
            </w:r>
          </w:p>
        </w:tc>
      </w:tr>
      <w:tr w:rsidR="00640EE3" w:rsidRPr="006A1A7A" w14:paraId="6304313F" w14:textId="77777777" w:rsidTr="00FE4F7D">
        <w:tc>
          <w:tcPr>
            <w:tcW w:w="1908" w:type="dxa"/>
          </w:tcPr>
          <w:p w14:paraId="3331B532"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ResSel</w:t>
            </w:r>
            <w:proofErr w:type="spellEnd"/>
          </w:p>
        </w:tc>
        <w:tc>
          <w:tcPr>
            <w:tcW w:w="6948" w:type="dxa"/>
          </w:tcPr>
          <w:p w14:paraId="15010407"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For use in selection experiments identifies those individuals for high or low selection lines after regression of one trait on another. </w:t>
            </w:r>
          </w:p>
        </w:tc>
      </w:tr>
      <w:tr w:rsidR="00640EE3" w:rsidRPr="006A1A7A" w14:paraId="2FFD9032" w14:textId="77777777" w:rsidTr="00FE4F7D">
        <w:tc>
          <w:tcPr>
            <w:tcW w:w="1908" w:type="dxa"/>
          </w:tcPr>
          <w:p w14:paraId="32E21A46"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SampleTrees</w:t>
            </w:r>
            <w:proofErr w:type="spellEnd"/>
          </w:p>
        </w:tc>
        <w:tc>
          <w:tcPr>
            <w:tcW w:w="6948" w:type="dxa"/>
          </w:tcPr>
          <w:p w14:paraId="2716C7D9" w14:textId="77777777" w:rsidR="00640EE3" w:rsidRPr="006A1A7A" w:rsidRDefault="00640EE3" w:rsidP="00FE4F7D">
            <w:pPr>
              <w:rPr>
                <w:rFonts w:asciiTheme="majorHAnsi" w:hAnsiTheme="majorHAnsi"/>
                <w:sz w:val="22"/>
              </w:rPr>
            </w:pPr>
            <w:r w:rsidRPr="006A1A7A">
              <w:rPr>
                <w:rFonts w:asciiTheme="majorHAnsi" w:hAnsiTheme="majorHAnsi"/>
                <w:sz w:val="22"/>
              </w:rPr>
              <w:t>Processes large nexus files, removing burn-in, randomly sampling, and saving in various formats.</w:t>
            </w:r>
          </w:p>
        </w:tc>
      </w:tr>
      <w:tr w:rsidR="00640EE3" w:rsidRPr="006A1A7A" w14:paraId="7A196704" w14:textId="77777777" w:rsidTr="00FE4F7D">
        <w:tc>
          <w:tcPr>
            <w:tcW w:w="1908" w:type="dxa"/>
          </w:tcPr>
          <w:p w14:paraId="2D91A921"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FuzzyMatch</w:t>
            </w:r>
            <w:proofErr w:type="spellEnd"/>
          </w:p>
        </w:tc>
        <w:tc>
          <w:tcPr>
            <w:tcW w:w="6948" w:type="dxa"/>
          </w:tcPr>
          <w:p w14:paraId="48121E18" w14:textId="77777777" w:rsidR="00640EE3" w:rsidRPr="006A1A7A" w:rsidRDefault="00640EE3" w:rsidP="00FE4F7D">
            <w:pPr>
              <w:rPr>
                <w:rFonts w:asciiTheme="majorHAnsi" w:hAnsiTheme="majorHAnsi"/>
                <w:sz w:val="22"/>
              </w:rPr>
            </w:pPr>
            <w:r w:rsidRPr="006A1A7A">
              <w:rPr>
                <w:rFonts w:asciiTheme="majorHAnsi" w:hAnsiTheme="majorHAnsi"/>
                <w:sz w:val="22"/>
              </w:rPr>
              <w:t>Identifies records in trees and trait dataset that may be lost due to differences in spelling.</w:t>
            </w:r>
          </w:p>
        </w:tc>
      </w:tr>
      <w:tr w:rsidR="00640EE3" w:rsidRPr="006A1A7A" w14:paraId="34440566" w14:textId="77777777" w:rsidTr="00FE4F7D">
        <w:tc>
          <w:tcPr>
            <w:tcW w:w="1908" w:type="dxa"/>
          </w:tcPr>
          <w:p w14:paraId="3B91FEA9" w14:textId="77777777" w:rsidR="00640EE3" w:rsidRPr="006A1A7A" w:rsidRDefault="00640EE3" w:rsidP="00FE4F7D">
            <w:pPr>
              <w:rPr>
                <w:rFonts w:asciiTheme="majorHAnsi" w:hAnsiTheme="majorHAnsi"/>
                <w:sz w:val="22"/>
              </w:rPr>
            </w:pPr>
            <w:r>
              <w:rPr>
                <w:rFonts w:asciiTheme="majorHAnsi" w:hAnsiTheme="majorHAnsi"/>
                <w:sz w:val="22"/>
              </w:rPr>
              <w:t>Even</w:t>
            </w:r>
          </w:p>
        </w:tc>
        <w:tc>
          <w:tcPr>
            <w:tcW w:w="6948" w:type="dxa"/>
          </w:tcPr>
          <w:p w14:paraId="6AE37D1F" w14:textId="77777777" w:rsidR="00640EE3" w:rsidRPr="006A1A7A" w:rsidRDefault="00640EE3" w:rsidP="00FE4F7D">
            <w:pPr>
              <w:rPr>
                <w:rFonts w:asciiTheme="majorHAnsi" w:hAnsiTheme="majorHAnsi"/>
                <w:sz w:val="22"/>
              </w:rPr>
            </w:pPr>
            <w:r>
              <w:rPr>
                <w:rFonts w:asciiTheme="majorHAnsi" w:hAnsiTheme="majorHAnsi"/>
                <w:sz w:val="22"/>
              </w:rPr>
              <w:t>Tests whether a number is odd or even</w:t>
            </w:r>
          </w:p>
        </w:tc>
      </w:tr>
      <w:tr w:rsidR="00640EE3" w:rsidRPr="006A1A7A" w14:paraId="545E672C" w14:textId="77777777" w:rsidTr="00FE4F7D">
        <w:tc>
          <w:tcPr>
            <w:tcW w:w="1908" w:type="dxa"/>
          </w:tcPr>
          <w:p w14:paraId="308FECB4" w14:textId="77777777" w:rsidR="00640EE3" w:rsidRDefault="00640EE3" w:rsidP="00FE4F7D">
            <w:pPr>
              <w:rPr>
                <w:rFonts w:asciiTheme="majorHAnsi" w:hAnsiTheme="majorHAnsi"/>
                <w:sz w:val="22"/>
              </w:rPr>
            </w:pPr>
            <w:r>
              <w:rPr>
                <w:rFonts w:asciiTheme="majorHAnsi" w:hAnsiTheme="majorHAnsi"/>
                <w:sz w:val="22"/>
              </w:rPr>
              <w:t>Mode</w:t>
            </w:r>
          </w:p>
        </w:tc>
        <w:tc>
          <w:tcPr>
            <w:tcW w:w="6948" w:type="dxa"/>
          </w:tcPr>
          <w:p w14:paraId="1C787648" w14:textId="77777777" w:rsidR="00640EE3" w:rsidRPr="006A1A7A" w:rsidRDefault="00640EE3" w:rsidP="00FE4F7D">
            <w:pPr>
              <w:rPr>
                <w:rFonts w:asciiTheme="majorHAnsi" w:hAnsiTheme="majorHAnsi"/>
                <w:sz w:val="22"/>
              </w:rPr>
            </w:pPr>
            <w:r>
              <w:rPr>
                <w:rFonts w:asciiTheme="majorHAnsi" w:hAnsiTheme="majorHAnsi"/>
                <w:sz w:val="22"/>
              </w:rPr>
              <w:t>Returns the most common value in a numeric or character vector</w:t>
            </w:r>
          </w:p>
        </w:tc>
      </w:tr>
      <w:tr w:rsidR="00640EE3" w:rsidRPr="006A1A7A" w14:paraId="4E09D4FD" w14:textId="77777777" w:rsidTr="00FE4F7D">
        <w:tc>
          <w:tcPr>
            <w:tcW w:w="1908" w:type="dxa"/>
          </w:tcPr>
          <w:p w14:paraId="44A8D39B" w14:textId="77777777" w:rsidR="00640EE3" w:rsidRDefault="00640EE3" w:rsidP="00FE4F7D">
            <w:pPr>
              <w:rPr>
                <w:rFonts w:asciiTheme="majorHAnsi" w:hAnsiTheme="majorHAnsi"/>
                <w:sz w:val="22"/>
              </w:rPr>
            </w:pPr>
            <w:proofErr w:type="spellStart"/>
            <w:r>
              <w:rPr>
                <w:rFonts w:asciiTheme="majorHAnsi" w:hAnsiTheme="majorHAnsi"/>
                <w:sz w:val="22"/>
              </w:rPr>
              <w:t>SlidingWindow</w:t>
            </w:r>
            <w:proofErr w:type="spellEnd"/>
          </w:p>
        </w:tc>
        <w:tc>
          <w:tcPr>
            <w:tcW w:w="6948" w:type="dxa"/>
          </w:tcPr>
          <w:p w14:paraId="1BCACC3C" w14:textId="77777777" w:rsidR="00640EE3" w:rsidRPr="006A1A7A" w:rsidRDefault="00640EE3" w:rsidP="00FE4F7D">
            <w:pPr>
              <w:rPr>
                <w:rFonts w:asciiTheme="majorHAnsi" w:hAnsiTheme="majorHAnsi"/>
                <w:sz w:val="22"/>
              </w:rPr>
            </w:pPr>
            <w:r>
              <w:rPr>
                <w:rFonts w:asciiTheme="majorHAnsi" w:hAnsiTheme="majorHAnsi"/>
                <w:sz w:val="22"/>
              </w:rPr>
              <w:t>Applies any function that operates on a vector to a sliding window across a vector</w:t>
            </w:r>
          </w:p>
        </w:tc>
      </w:tr>
      <w:tr w:rsidR="00640EE3" w:rsidRPr="006A1A7A" w14:paraId="512332DA" w14:textId="77777777" w:rsidTr="00FE4F7D">
        <w:tc>
          <w:tcPr>
            <w:tcW w:w="1908" w:type="dxa"/>
          </w:tcPr>
          <w:p w14:paraId="6A3CDAC7" w14:textId="77777777" w:rsidR="00640EE3" w:rsidRDefault="00640EE3" w:rsidP="00FE4F7D">
            <w:pPr>
              <w:rPr>
                <w:rFonts w:asciiTheme="majorHAnsi" w:hAnsiTheme="majorHAnsi"/>
                <w:sz w:val="22"/>
              </w:rPr>
            </w:pPr>
            <w:r>
              <w:rPr>
                <w:rFonts w:asciiTheme="majorHAnsi" w:hAnsiTheme="majorHAnsi"/>
                <w:sz w:val="22"/>
              </w:rPr>
              <w:t>AICc</w:t>
            </w:r>
          </w:p>
        </w:tc>
        <w:tc>
          <w:tcPr>
            <w:tcW w:w="6948" w:type="dxa"/>
          </w:tcPr>
          <w:p w14:paraId="3BA20193" w14:textId="77777777" w:rsidR="00640EE3" w:rsidRPr="006A1A7A" w:rsidRDefault="00640EE3" w:rsidP="00FE4F7D">
            <w:pPr>
              <w:rPr>
                <w:rFonts w:asciiTheme="majorHAnsi" w:hAnsiTheme="majorHAnsi"/>
                <w:sz w:val="22"/>
              </w:rPr>
            </w:pPr>
            <w:r>
              <w:rPr>
                <w:rFonts w:asciiTheme="majorHAnsi" w:hAnsiTheme="majorHAnsi"/>
                <w:sz w:val="22"/>
              </w:rPr>
              <w:t xml:space="preserve">Calculates the small sample size corrected version of the </w:t>
            </w:r>
            <w:proofErr w:type="spellStart"/>
            <w:r>
              <w:rPr>
                <w:rFonts w:asciiTheme="majorHAnsi" w:hAnsiTheme="majorHAnsi"/>
                <w:sz w:val="22"/>
              </w:rPr>
              <w:t>Akaike</w:t>
            </w:r>
            <w:proofErr w:type="spellEnd"/>
            <w:r>
              <w:rPr>
                <w:rFonts w:asciiTheme="majorHAnsi" w:hAnsiTheme="majorHAnsi"/>
                <w:sz w:val="22"/>
              </w:rPr>
              <w:t xml:space="preserve"> information criteria based on the log likelihood, number of model parameters and sample size.</w:t>
            </w:r>
          </w:p>
        </w:tc>
      </w:tr>
      <w:tr w:rsidR="00640EE3" w:rsidRPr="006A1A7A" w14:paraId="344843FE" w14:textId="77777777" w:rsidTr="00FE4F7D">
        <w:tc>
          <w:tcPr>
            <w:tcW w:w="1908" w:type="dxa"/>
          </w:tcPr>
          <w:p w14:paraId="4E62B5DA" w14:textId="77777777" w:rsidR="00640EE3" w:rsidRDefault="00640EE3" w:rsidP="00FE4F7D">
            <w:pPr>
              <w:rPr>
                <w:rFonts w:asciiTheme="majorHAnsi" w:hAnsiTheme="majorHAnsi"/>
                <w:sz w:val="22"/>
              </w:rPr>
            </w:pPr>
            <w:proofErr w:type="spellStart"/>
            <w:r>
              <w:rPr>
                <w:rFonts w:asciiTheme="majorHAnsi" w:hAnsiTheme="majorHAnsi"/>
                <w:sz w:val="22"/>
              </w:rPr>
              <w:t>SuperMatrix</w:t>
            </w:r>
            <w:proofErr w:type="spellEnd"/>
          </w:p>
        </w:tc>
        <w:tc>
          <w:tcPr>
            <w:tcW w:w="6948" w:type="dxa"/>
          </w:tcPr>
          <w:p w14:paraId="3BE7522C" w14:textId="77777777" w:rsidR="00640EE3" w:rsidRDefault="00640EE3" w:rsidP="00FE4F7D">
            <w:pPr>
              <w:rPr>
                <w:rFonts w:asciiTheme="majorHAnsi" w:hAnsiTheme="majorHAnsi"/>
                <w:sz w:val="22"/>
              </w:rPr>
            </w:pPr>
            <w:r>
              <w:rPr>
                <w:rFonts w:asciiTheme="majorHAnsi" w:hAnsiTheme="majorHAnsi"/>
                <w:sz w:val="22"/>
              </w:rPr>
              <w:t xml:space="preserve">Combines multiple alignments with varying taxa sets into a single </w:t>
            </w:r>
            <w:proofErr w:type="spellStart"/>
            <w:r>
              <w:rPr>
                <w:rFonts w:asciiTheme="majorHAnsi" w:hAnsiTheme="majorHAnsi"/>
                <w:sz w:val="22"/>
              </w:rPr>
              <w:t>supermatrix</w:t>
            </w:r>
            <w:proofErr w:type="spellEnd"/>
            <w:r>
              <w:rPr>
                <w:rFonts w:asciiTheme="majorHAnsi" w:hAnsiTheme="majorHAnsi"/>
                <w:sz w:val="22"/>
              </w:rPr>
              <w:t>.</w:t>
            </w:r>
          </w:p>
        </w:tc>
      </w:tr>
      <w:tr w:rsidR="00640EE3" w:rsidRPr="006A1A7A" w14:paraId="6C1E629F" w14:textId="77777777" w:rsidTr="00FE4F7D">
        <w:tc>
          <w:tcPr>
            <w:tcW w:w="8856" w:type="dxa"/>
            <w:gridSpan w:val="2"/>
          </w:tcPr>
          <w:p w14:paraId="5365313A" w14:textId="77777777" w:rsidR="00640EE3" w:rsidRPr="006A1A7A" w:rsidRDefault="00640EE3" w:rsidP="00FE4F7D">
            <w:pPr>
              <w:rPr>
                <w:rFonts w:asciiTheme="majorHAnsi" w:hAnsiTheme="majorHAnsi"/>
                <w:i/>
              </w:rPr>
            </w:pPr>
            <w:r w:rsidRPr="006A1A7A">
              <w:rPr>
                <w:rFonts w:asciiTheme="majorHAnsi" w:hAnsiTheme="majorHAnsi"/>
                <w:i/>
              </w:rPr>
              <w:t>Pedagogical-Shiny Apps – each produces an interactive html page</w:t>
            </w:r>
          </w:p>
        </w:tc>
      </w:tr>
      <w:tr w:rsidR="00640EE3" w:rsidRPr="006A1A7A" w14:paraId="5DBABE41" w14:textId="77777777" w:rsidTr="00FE4F7D">
        <w:tc>
          <w:tcPr>
            <w:tcW w:w="8856" w:type="dxa"/>
            <w:gridSpan w:val="2"/>
          </w:tcPr>
          <w:p w14:paraId="64BA64D2" w14:textId="77777777" w:rsidR="00640EE3" w:rsidRPr="006A1A7A" w:rsidRDefault="00640EE3" w:rsidP="00FE4F7D">
            <w:pPr>
              <w:rPr>
                <w:rFonts w:asciiTheme="majorHAnsi" w:hAnsiTheme="majorHAnsi"/>
                <w:sz w:val="22"/>
              </w:rPr>
            </w:pPr>
            <w:proofErr w:type="spellStart"/>
            <w:r w:rsidRPr="006A1A7A">
              <w:rPr>
                <w:rFonts w:asciiTheme="majorHAnsi" w:hAnsiTheme="majorHAnsi"/>
                <w:sz w:val="22"/>
              </w:rPr>
              <w:t>ViewEvo</w:t>
            </w:r>
            <w:proofErr w:type="spellEnd"/>
          </w:p>
        </w:tc>
      </w:tr>
      <w:tr w:rsidR="00640EE3" w:rsidRPr="006A1A7A" w14:paraId="1BCC238A" w14:textId="77777777" w:rsidTr="00FE4F7D">
        <w:tc>
          <w:tcPr>
            <w:tcW w:w="1908" w:type="dxa"/>
          </w:tcPr>
          <w:p w14:paraId="6021A804"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  </w:t>
            </w:r>
            <w:r>
              <w:rPr>
                <w:rFonts w:asciiTheme="majorHAnsi" w:hAnsiTheme="majorHAnsi"/>
                <w:sz w:val="22"/>
              </w:rPr>
              <w:t xml:space="preserve">  </w:t>
            </w:r>
            <w:proofErr w:type="spellStart"/>
            <w:proofErr w:type="gramStart"/>
            <w:r w:rsidRPr="006A1A7A">
              <w:rPr>
                <w:rFonts w:asciiTheme="majorHAnsi" w:hAnsiTheme="majorHAnsi"/>
                <w:sz w:val="22"/>
              </w:rPr>
              <w:t>wf.model</w:t>
            </w:r>
            <w:proofErr w:type="spellEnd"/>
            <w:proofErr w:type="gramEnd"/>
          </w:p>
        </w:tc>
        <w:tc>
          <w:tcPr>
            <w:tcW w:w="6948" w:type="dxa"/>
          </w:tcPr>
          <w:p w14:paraId="06378A95" w14:textId="77777777" w:rsidR="00640EE3" w:rsidRPr="006A1A7A" w:rsidRDefault="00640EE3" w:rsidP="00FE4F7D">
            <w:pPr>
              <w:rPr>
                <w:rFonts w:asciiTheme="majorHAnsi" w:hAnsiTheme="majorHAnsi"/>
                <w:sz w:val="22"/>
              </w:rPr>
            </w:pPr>
            <w:r w:rsidRPr="006A1A7A">
              <w:rPr>
                <w:rFonts w:asciiTheme="majorHAnsi" w:hAnsiTheme="majorHAnsi"/>
                <w:sz w:val="22"/>
              </w:rPr>
              <w:t>Performs population genetics simulations, and allows users to vary populations size, mutation rates, fitness, etc.</w:t>
            </w:r>
          </w:p>
        </w:tc>
      </w:tr>
      <w:tr w:rsidR="00640EE3" w:rsidRPr="006A1A7A" w14:paraId="6546C334" w14:textId="77777777" w:rsidTr="00FE4F7D">
        <w:tc>
          <w:tcPr>
            <w:tcW w:w="1908" w:type="dxa"/>
          </w:tcPr>
          <w:p w14:paraId="017C1B76"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  </w:t>
            </w:r>
            <w:r>
              <w:rPr>
                <w:rFonts w:asciiTheme="majorHAnsi" w:hAnsiTheme="majorHAnsi"/>
                <w:sz w:val="22"/>
              </w:rPr>
              <w:t xml:space="preserve">  </w:t>
            </w:r>
            <w:proofErr w:type="spellStart"/>
            <w:proofErr w:type="gramStart"/>
            <w:r w:rsidRPr="006A1A7A">
              <w:rPr>
                <w:rFonts w:asciiTheme="majorHAnsi" w:hAnsiTheme="majorHAnsi"/>
                <w:sz w:val="22"/>
              </w:rPr>
              <w:t>bd.model</w:t>
            </w:r>
            <w:proofErr w:type="spellEnd"/>
            <w:proofErr w:type="gramEnd"/>
          </w:p>
        </w:tc>
        <w:tc>
          <w:tcPr>
            <w:tcW w:w="6948" w:type="dxa"/>
          </w:tcPr>
          <w:p w14:paraId="1136256F" w14:textId="77777777" w:rsidR="00640EE3" w:rsidRPr="006A1A7A" w:rsidRDefault="00640EE3" w:rsidP="00FE4F7D">
            <w:pPr>
              <w:rPr>
                <w:rFonts w:asciiTheme="majorHAnsi" w:hAnsiTheme="majorHAnsi"/>
                <w:sz w:val="22"/>
              </w:rPr>
            </w:pPr>
            <w:r w:rsidRPr="006A1A7A">
              <w:rPr>
                <w:rFonts w:asciiTheme="majorHAnsi" w:hAnsiTheme="majorHAnsi"/>
                <w:sz w:val="22"/>
              </w:rPr>
              <w:t>Produces a set of phylogenies using a birth-death model and user selected parameters to illustrate variability in this generating process.</w:t>
            </w:r>
          </w:p>
        </w:tc>
      </w:tr>
      <w:tr w:rsidR="00640EE3" w:rsidRPr="006A1A7A" w14:paraId="13BE4A28" w14:textId="77777777" w:rsidTr="00FE4F7D">
        <w:tc>
          <w:tcPr>
            <w:tcW w:w="1908" w:type="dxa"/>
            <w:tcBorders>
              <w:bottom w:val="single" w:sz="4" w:space="0" w:color="auto"/>
            </w:tcBorders>
          </w:tcPr>
          <w:p w14:paraId="66BB89DA" w14:textId="77777777" w:rsidR="00640EE3" w:rsidRPr="006A1A7A" w:rsidRDefault="00640EE3" w:rsidP="00FE4F7D">
            <w:pPr>
              <w:rPr>
                <w:rFonts w:asciiTheme="majorHAnsi" w:hAnsiTheme="majorHAnsi"/>
                <w:sz w:val="22"/>
              </w:rPr>
            </w:pPr>
            <w:r w:rsidRPr="006A1A7A">
              <w:rPr>
                <w:rFonts w:asciiTheme="majorHAnsi" w:hAnsiTheme="majorHAnsi"/>
                <w:sz w:val="22"/>
              </w:rPr>
              <w:t xml:space="preserve">  </w:t>
            </w:r>
            <w:r>
              <w:rPr>
                <w:rFonts w:asciiTheme="majorHAnsi" w:hAnsiTheme="majorHAnsi"/>
                <w:sz w:val="22"/>
              </w:rPr>
              <w:t xml:space="preserve">  </w:t>
            </w:r>
            <w:proofErr w:type="spellStart"/>
            <w:proofErr w:type="gramStart"/>
            <w:r w:rsidRPr="006A1A7A">
              <w:rPr>
                <w:rFonts w:asciiTheme="majorHAnsi" w:hAnsiTheme="majorHAnsi"/>
                <w:sz w:val="22"/>
              </w:rPr>
              <w:t>dist.model</w:t>
            </w:r>
            <w:proofErr w:type="spellEnd"/>
            <w:proofErr w:type="gramEnd"/>
          </w:p>
        </w:tc>
        <w:tc>
          <w:tcPr>
            <w:tcW w:w="6948" w:type="dxa"/>
            <w:tcBorders>
              <w:bottom w:val="single" w:sz="4" w:space="0" w:color="auto"/>
            </w:tcBorders>
          </w:tcPr>
          <w:p w14:paraId="43A45E31" w14:textId="77777777" w:rsidR="00640EE3" w:rsidRPr="006A1A7A" w:rsidRDefault="00640EE3" w:rsidP="00FE4F7D">
            <w:pPr>
              <w:rPr>
                <w:rFonts w:asciiTheme="majorHAnsi" w:hAnsiTheme="majorHAnsi"/>
                <w:sz w:val="22"/>
              </w:rPr>
            </w:pPr>
            <w:r w:rsidRPr="006A1A7A">
              <w:rPr>
                <w:rFonts w:asciiTheme="majorHAnsi" w:hAnsiTheme="majorHAnsi"/>
                <w:sz w:val="22"/>
              </w:rPr>
              <w:t>Allows users to explore a variety of statistical distribution with reactive graphs that change as parameters are varied</w:t>
            </w:r>
          </w:p>
        </w:tc>
      </w:tr>
    </w:tbl>
    <w:p w14:paraId="062F9788" w14:textId="77777777" w:rsidR="00640EE3" w:rsidRPr="006A1A7A" w:rsidRDefault="00640EE3" w:rsidP="00640EE3">
      <w:pPr>
        <w:rPr>
          <w:rFonts w:asciiTheme="majorHAnsi" w:hAnsiTheme="majorHAnsi"/>
        </w:rPr>
      </w:pPr>
    </w:p>
    <w:p w14:paraId="785D4124" w14:textId="77777777" w:rsidR="00640EE3" w:rsidRPr="006A1A7A" w:rsidRDefault="00640EE3">
      <w:pPr>
        <w:rPr>
          <w:rFonts w:asciiTheme="majorHAnsi" w:hAnsiTheme="majorHAnsi"/>
        </w:rPr>
      </w:pPr>
    </w:p>
    <w:sectPr w:rsidR="00640EE3" w:rsidRPr="006A1A7A" w:rsidSect="00864B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th Blackmon">
    <w15:presenceInfo w15:providerId="None" w15:userId="Heath Black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eth Ecology 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tarstqevspaeztvg5esrw0a5xeedx0zxx&quot;&gt;blackmon-april-2014&lt;record-ids&gt;&lt;item&gt;542&lt;/item&gt;&lt;item&gt;663&lt;/item&gt;&lt;item&gt;1243&lt;/item&gt;&lt;item&gt;1324&lt;/item&gt;&lt;item&gt;1355&lt;/item&gt;&lt;item&gt;1377&lt;/item&gt;&lt;item&gt;1383&lt;/item&gt;&lt;item&gt;1442&lt;/item&gt;&lt;item&gt;1448&lt;/item&gt;&lt;item&gt;1449&lt;/item&gt;&lt;item&gt;1509&lt;/item&gt;&lt;item&gt;1515&lt;/item&gt;&lt;item&gt;1524&lt;/item&gt;&lt;item&gt;1550&lt;/item&gt;&lt;item&gt;1553&lt;/item&gt;&lt;item&gt;1555&lt;/item&gt;&lt;item&gt;1566&lt;/item&gt;&lt;item&gt;1630&lt;/item&gt;&lt;item&gt;1742&lt;/item&gt;&lt;item&gt;1743&lt;/item&gt;&lt;item&gt;1744&lt;/item&gt;&lt;item&gt;1745&lt;/item&gt;&lt;item&gt;1746&lt;/item&gt;&lt;item&gt;1747&lt;/item&gt;&lt;item&gt;1749&lt;/item&gt;&lt;item&gt;1751&lt;/item&gt;&lt;/record-ids&gt;&lt;/item&gt;&lt;/Libraries&gt;"/>
  </w:docVars>
  <w:rsids>
    <w:rsidRoot w:val="0093520A"/>
    <w:rsid w:val="00006126"/>
    <w:rsid w:val="00011D55"/>
    <w:rsid w:val="000204AC"/>
    <w:rsid w:val="00024891"/>
    <w:rsid w:val="00030C8E"/>
    <w:rsid w:val="00030E93"/>
    <w:rsid w:val="00031C73"/>
    <w:rsid w:val="000340C9"/>
    <w:rsid w:val="00034487"/>
    <w:rsid w:val="0003701C"/>
    <w:rsid w:val="00037A23"/>
    <w:rsid w:val="00046104"/>
    <w:rsid w:val="00052823"/>
    <w:rsid w:val="00053AC5"/>
    <w:rsid w:val="00062CEE"/>
    <w:rsid w:val="00063E12"/>
    <w:rsid w:val="00072724"/>
    <w:rsid w:val="00082EBE"/>
    <w:rsid w:val="000847A9"/>
    <w:rsid w:val="000909C1"/>
    <w:rsid w:val="00092F57"/>
    <w:rsid w:val="0009431C"/>
    <w:rsid w:val="000952A8"/>
    <w:rsid w:val="000959F8"/>
    <w:rsid w:val="00095B8A"/>
    <w:rsid w:val="00096877"/>
    <w:rsid w:val="000A5C44"/>
    <w:rsid w:val="000B200E"/>
    <w:rsid w:val="000B2A66"/>
    <w:rsid w:val="000B2C94"/>
    <w:rsid w:val="000B38B0"/>
    <w:rsid w:val="000C0D59"/>
    <w:rsid w:val="000C2BEC"/>
    <w:rsid w:val="000C3F57"/>
    <w:rsid w:val="000C6C56"/>
    <w:rsid w:val="000C7931"/>
    <w:rsid w:val="000D1218"/>
    <w:rsid w:val="000D636D"/>
    <w:rsid w:val="000E13D3"/>
    <w:rsid w:val="000E3FFF"/>
    <w:rsid w:val="000E4871"/>
    <w:rsid w:val="000F4C57"/>
    <w:rsid w:val="000F67EA"/>
    <w:rsid w:val="001010A2"/>
    <w:rsid w:val="00102E81"/>
    <w:rsid w:val="00103734"/>
    <w:rsid w:val="00103DBD"/>
    <w:rsid w:val="00106222"/>
    <w:rsid w:val="001118B9"/>
    <w:rsid w:val="00113DEC"/>
    <w:rsid w:val="00116DFA"/>
    <w:rsid w:val="00123AFB"/>
    <w:rsid w:val="00124D5A"/>
    <w:rsid w:val="001250D3"/>
    <w:rsid w:val="00132F2C"/>
    <w:rsid w:val="001355DC"/>
    <w:rsid w:val="00135F3E"/>
    <w:rsid w:val="00137AEC"/>
    <w:rsid w:val="00142694"/>
    <w:rsid w:val="0014546B"/>
    <w:rsid w:val="001461D4"/>
    <w:rsid w:val="00146639"/>
    <w:rsid w:val="00153D60"/>
    <w:rsid w:val="00155E4F"/>
    <w:rsid w:val="00164F62"/>
    <w:rsid w:val="00167983"/>
    <w:rsid w:val="0017042E"/>
    <w:rsid w:val="00174568"/>
    <w:rsid w:val="001839FD"/>
    <w:rsid w:val="0018595E"/>
    <w:rsid w:val="00185CA7"/>
    <w:rsid w:val="0019006E"/>
    <w:rsid w:val="001913C4"/>
    <w:rsid w:val="00195E95"/>
    <w:rsid w:val="001A5BFC"/>
    <w:rsid w:val="001B3906"/>
    <w:rsid w:val="001C0459"/>
    <w:rsid w:val="001C23B2"/>
    <w:rsid w:val="001C48EC"/>
    <w:rsid w:val="001D0878"/>
    <w:rsid w:val="001D7C7A"/>
    <w:rsid w:val="001E0508"/>
    <w:rsid w:val="001E4FFC"/>
    <w:rsid w:val="001E6935"/>
    <w:rsid w:val="001F2301"/>
    <w:rsid w:val="00200ED8"/>
    <w:rsid w:val="002031C6"/>
    <w:rsid w:val="00214133"/>
    <w:rsid w:val="00214335"/>
    <w:rsid w:val="00215534"/>
    <w:rsid w:val="00221E76"/>
    <w:rsid w:val="0022221E"/>
    <w:rsid w:val="00224DC0"/>
    <w:rsid w:val="00231E54"/>
    <w:rsid w:val="0023605B"/>
    <w:rsid w:val="002368E0"/>
    <w:rsid w:val="00237276"/>
    <w:rsid w:val="00243CB9"/>
    <w:rsid w:val="002444C4"/>
    <w:rsid w:val="00257891"/>
    <w:rsid w:val="00260D1D"/>
    <w:rsid w:val="00263595"/>
    <w:rsid w:val="0026599D"/>
    <w:rsid w:val="002663E0"/>
    <w:rsid w:val="002714F9"/>
    <w:rsid w:val="00276E0F"/>
    <w:rsid w:val="0027738E"/>
    <w:rsid w:val="00293AE9"/>
    <w:rsid w:val="002971DD"/>
    <w:rsid w:val="002A002A"/>
    <w:rsid w:val="002A4587"/>
    <w:rsid w:val="002A6E9B"/>
    <w:rsid w:val="002A7563"/>
    <w:rsid w:val="002B2194"/>
    <w:rsid w:val="002B301D"/>
    <w:rsid w:val="002B32BE"/>
    <w:rsid w:val="002B469B"/>
    <w:rsid w:val="002B571E"/>
    <w:rsid w:val="002B6BB9"/>
    <w:rsid w:val="002B6FBE"/>
    <w:rsid w:val="002C140A"/>
    <w:rsid w:val="002C4689"/>
    <w:rsid w:val="002C4E8C"/>
    <w:rsid w:val="002C5EC7"/>
    <w:rsid w:val="002D0095"/>
    <w:rsid w:val="002D058D"/>
    <w:rsid w:val="002D5EED"/>
    <w:rsid w:val="002E3239"/>
    <w:rsid w:val="002E3AB5"/>
    <w:rsid w:val="002E6303"/>
    <w:rsid w:val="002F248A"/>
    <w:rsid w:val="002F424A"/>
    <w:rsid w:val="002F5383"/>
    <w:rsid w:val="002F62A0"/>
    <w:rsid w:val="0030090A"/>
    <w:rsid w:val="00305F1C"/>
    <w:rsid w:val="00313BEF"/>
    <w:rsid w:val="003159F0"/>
    <w:rsid w:val="0032091E"/>
    <w:rsid w:val="0032262E"/>
    <w:rsid w:val="0032451F"/>
    <w:rsid w:val="0033110E"/>
    <w:rsid w:val="00333BF1"/>
    <w:rsid w:val="003375C3"/>
    <w:rsid w:val="003410DD"/>
    <w:rsid w:val="003437A4"/>
    <w:rsid w:val="00347741"/>
    <w:rsid w:val="003525C0"/>
    <w:rsid w:val="0035320E"/>
    <w:rsid w:val="00362D35"/>
    <w:rsid w:val="0036315C"/>
    <w:rsid w:val="003641FA"/>
    <w:rsid w:val="00365A74"/>
    <w:rsid w:val="00365D91"/>
    <w:rsid w:val="00367C6C"/>
    <w:rsid w:val="003724B5"/>
    <w:rsid w:val="00375531"/>
    <w:rsid w:val="00385B7C"/>
    <w:rsid w:val="00387223"/>
    <w:rsid w:val="00387B92"/>
    <w:rsid w:val="003927DF"/>
    <w:rsid w:val="003935AB"/>
    <w:rsid w:val="00393697"/>
    <w:rsid w:val="00395CE1"/>
    <w:rsid w:val="00397708"/>
    <w:rsid w:val="003B016E"/>
    <w:rsid w:val="003B1849"/>
    <w:rsid w:val="003B5787"/>
    <w:rsid w:val="003B5C3D"/>
    <w:rsid w:val="003C138A"/>
    <w:rsid w:val="003D1A55"/>
    <w:rsid w:val="003D4BC4"/>
    <w:rsid w:val="003D4E94"/>
    <w:rsid w:val="003D6FBB"/>
    <w:rsid w:val="003E0111"/>
    <w:rsid w:val="003E0637"/>
    <w:rsid w:val="003E0A74"/>
    <w:rsid w:val="003E154A"/>
    <w:rsid w:val="003E3D11"/>
    <w:rsid w:val="003E4082"/>
    <w:rsid w:val="003F7E16"/>
    <w:rsid w:val="00400C8E"/>
    <w:rsid w:val="00400F11"/>
    <w:rsid w:val="004059BF"/>
    <w:rsid w:val="0040717B"/>
    <w:rsid w:val="0040720E"/>
    <w:rsid w:val="00407536"/>
    <w:rsid w:val="00412787"/>
    <w:rsid w:val="0041466D"/>
    <w:rsid w:val="004168CE"/>
    <w:rsid w:val="004236A1"/>
    <w:rsid w:val="00425F48"/>
    <w:rsid w:val="00433109"/>
    <w:rsid w:val="00434D28"/>
    <w:rsid w:val="00435687"/>
    <w:rsid w:val="00436E6E"/>
    <w:rsid w:val="00440E33"/>
    <w:rsid w:val="00451C81"/>
    <w:rsid w:val="004528F5"/>
    <w:rsid w:val="0045343C"/>
    <w:rsid w:val="00470619"/>
    <w:rsid w:val="00470776"/>
    <w:rsid w:val="00474969"/>
    <w:rsid w:val="00481E59"/>
    <w:rsid w:val="00490461"/>
    <w:rsid w:val="00496DA1"/>
    <w:rsid w:val="00496E8B"/>
    <w:rsid w:val="004A0667"/>
    <w:rsid w:val="004A4DA9"/>
    <w:rsid w:val="004B188B"/>
    <w:rsid w:val="004C047E"/>
    <w:rsid w:val="004C2B46"/>
    <w:rsid w:val="004C6270"/>
    <w:rsid w:val="004D028B"/>
    <w:rsid w:val="004D1AE7"/>
    <w:rsid w:val="004D42F5"/>
    <w:rsid w:val="004D6933"/>
    <w:rsid w:val="004D6B13"/>
    <w:rsid w:val="004D7FAF"/>
    <w:rsid w:val="004E25D0"/>
    <w:rsid w:val="004E2E93"/>
    <w:rsid w:val="004E5A5F"/>
    <w:rsid w:val="004E6178"/>
    <w:rsid w:val="004E7FD1"/>
    <w:rsid w:val="004F050C"/>
    <w:rsid w:val="004F12D1"/>
    <w:rsid w:val="004F4F27"/>
    <w:rsid w:val="004F7F5C"/>
    <w:rsid w:val="00502555"/>
    <w:rsid w:val="00514934"/>
    <w:rsid w:val="00515570"/>
    <w:rsid w:val="005169BF"/>
    <w:rsid w:val="005344B5"/>
    <w:rsid w:val="00534B07"/>
    <w:rsid w:val="00537333"/>
    <w:rsid w:val="00542175"/>
    <w:rsid w:val="00551262"/>
    <w:rsid w:val="00551F33"/>
    <w:rsid w:val="005535A5"/>
    <w:rsid w:val="0055402C"/>
    <w:rsid w:val="00554DB4"/>
    <w:rsid w:val="005551C8"/>
    <w:rsid w:val="005563FC"/>
    <w:rsid w:val="0056073C"/>
    <w:rsid w:val="00563771"/>
    <w:rsid w:val="005925A6"/>
    <w:rsid w:val="005A5B44"/>
    <w:rsid w:val="005B0D37"/>
    <w:rsid w:val="005C3CAE"/>
    <w:rsid w:val="005C7BD4"/>
    <w:rsid w:val="005E68BD"/>
    <w:rsid w:val="005F0182"/>
    <w:rsid w:val="005F0232"/>
    <w:rsid w:val="005F2AF8"/>
    <w:rsid w:val="005F416C"/>
    <w:rsid w:val="005F58EF"/>
    <w:rsid w:val="00600777"/>
    <w:rsid w:val="00603E0A"/>
    <w:rsid w:val="0060705C"/>
    <w:rsid w:val="006104C5"/>
    <w:rsid w:val="006124CC"/>
    <w:rsid w:val="00612688"/>
    <w:rsid w:val="00616095"/>
    <w:rsid w:val="00621BD4"/>
    <w:rsid w:val="00621E19"/>
    <w:rsid w:val="00623D93"/>
    <w:rsid w:val="00627394"/>
    <w:rsid w:val="006276D8"/>
    <w:rsid w:val="00634D94"/>
    <w:rsid w:val="00635A48"/>
    <w:rsid w:val="006405D6"/>
    <w:rsid w:val="00640EE3"/>
    <w:rsid w:val="00642A7D"/>
    <w:rsid w:val="00643A9E"/>
    <w:rsid w:val="00643C2C"/>
    <w:rsid w:val="006478B2"/>
    <w:rsid w:val="00647BC9"/>
    <w:rsid w:val="00651BB1"/>
    <w:rsid w:val="00651EEC"/>
    <w:rsid w:val="00655310"/>
    <w:rsid w:val="00655B2B"/>
    <w:rsid w:val="00655C7D"/>
    <w:rsid w:val="00660C2A"/>
    <w:rsid w:val="006702D2"/>
    <w:rsid w:val="00671009"/>
    <w:rsid w:val="00671205"/>
    <w:rsid w:val="00680C24"/>
    <w:rsid w:val="00683448"/>
    <w:rsid w:val="00684F09"/>
    <w:rsid w:val="00690648"/>
    <w:rsid w:val="00693ABF"/>
    <w:rsid w:val="00697259"/>
    <w:rsid w:val="006A1A7A"/>
    <w:rsid w:val="006A6254"/>
    <w:rsid w:val="006C2FCB"/>
    <w:rsid w:val="006C5BCD"/>
    <w:rsid w:val="006D10D1"/>
    <w:rsid w:val="006D1189"/>
    <w:rsid w:val="006D2D47"/>
    <w:rsid w:val="006E16FB"/>
    <w:rsid w:val="006E30CB"/>
    <w:rsid w:val="006E66FD"/>
    <w:rsid w:val="006F1DC2"/>
    <w:rsid w:val="006F6E79"/>
    <w:rsid w:val="007018C9"/>
    <w:rsid w:val="00703088"/>
    <w:rsid w:val="00704345"/>
    <w:rsid w:val="00715E7E"/>
    <w:rsid w:val="00720CBC"/>
    <w:rsid w:val="00724453"/>
    <w:rsid w:val="00726028"/>
    <w:rsid w:val="0073190F"/>
    <w:rsid w:val="00736E7E"/>
    <w:rsid w:val="00741A06"/>
    <w:rsid w:val="00747052"/>
    <w:rsid w:val="00750E2B"/>
    <w:rsid w:val="007532CF"/>
    <w:rsid w:val="00753A29"/>
    <w:rsid w:val="00753AAA"/>
    <w:rsid w:val="0075452E"/>
    <w:rsid w:val="0075472C"/>
    <w:rsid w:val="007553A0"/>
    <w:rsid w:val="00763DD4"/>
    <w:rsid w:val="00765458"/>
    <w:rsid w:val="00766244"/>
    <w:rsid w:val="00767C7B"/>
    <w:rsid w:val="00774CD4"/>
    <w:rsid w:val="00775F0A"/>
    <w:rsid w:val="00776ADF"/>
    <w:rsid w:val="007806A6"/>
    <w:rsid w:val="00787D8C"/>
    <w:rsid w:val="00790EED"/>
    <w:rsid w:val="007935D8"/>
    <w:rsid w:val="007A2863"/>
    <w:rsid w:val="007A3A3F"/>
    <w:rsid w:val="007B13F2"/>
    <w:rsid w:val="007B3735"/>
    <w:rsid w:val="007B5F64"/>
    <w:rsid w:val="007C0C7A"/>
    <w:rsid w:val="007D2854"/>
    <w:rsid w:val="007D69F5"/>
    <w:rsid w:val="007E1540"/>
    <w:rsid w:val="007F5A17"/>
    <w:rsid w:val="007F6C2D"/>
    <w:rsid w:val="008016F8"/>
    <w:rsid w:val="00806E3A"/>
    <w:rsid w:val="008076C9"/>
    <w:rsid w:val="00811C52"/>
    <w:rsid w:val="00814235"/>
    <w:rsid w:val="00815A64"/>
    <w:rsid w:val="00816F08"/>
    <w:rsid w:val="00821212"/>
    <w:rsid w:val="00821E05"/>
    <w:rsid w:val="00823E24"/>
    <w:rsid w:val="00831EF8"/>
    <w:rsid w:val="008354BB"/>
    <w:rsid w:val="00835930"/>
    <w:rsid w:val="008360C3"/>
    <w:rsid w:val="0084442B"/>
    <w:rsid w:val="00846EA1"/>
    <w:rsid w:val="00847FD3"/>
    <w:rsid w:val="00851095"/>
    <w:rsid w:val="00856393"/>
    <w:rsid w:val="0085740A"/>
    <w:rsid w:val="00857F01"/>
    <w:rsid w:val="00860458"/>
    <w:rsid w:val="00864BEA"/>
    <w:rsid w:val="008651DA"/>
    <w:rsid w:val="00870123"/>
    <w:rsid w:val="0087620C"/>
    <w:rsid w:val="00877388"/>
    <w:rsid w:val="00877885"/>
    <w:rsid w:val="00880909"/>
    <w:rsid w:val="008923F1"/>
    <w:rsid w:val="00893A40"/>
    <w:rsid w:val="00893AF1"/>
    <w:rsid w:val="008950A1"/>
    <w:rsid w:val="00896645"/>
    <w:rsid w:val="008A21E5"/>
    <w:rsid w:val="008B73F6"/>
    <w:rsid w:val="008C0B3D"/>
    <w:rsid w:val="008C2CEB"/>
    <w:rsid w:val="008D1262"/>
    <w:rsid w:val="008D1C3F"/>
    <w:rsid w:val="008D2CA3"/>
    <w:rsid w:val="008D3168"/>
    <w:rsid w:val="008D5C8C"/>
    <w:rsid w:val="008E14F8"/>
    <w:rsid w:val="008E3399"/>
    <w:rsid w:val="008F02A0"/>
    <w:rsid w:val="00903257"/>
    <w:rsid w:val="00904F8A"/>
    <w:rsid w:val="00911DF0"/>
    <w:rsid w:val="009122EA"/>
    <w:rsid w:val="0091423B"/>
    <w:rsid w:val="00915CE1"/>
    <w:rsid w:val="00917249"/>
    <w:rsid w:val="00921A61"/>
    <w:rsid w:val="009263E9"/>
    <w:rsid w:val="009270E1"/>
    <w:rsid w:val="0093445A"/>
    <w:rsid w:val="0093520A"/>
    <w:rsid w:val="00935920"/>
    <w:rsid w:val="00936779"/>
    <w:rsid w:val="009375C0"/>
    <w:rsid w:val="00941E27"/>
    <w:rsid w:val="00942117"/>
    <w:rsid w:val="00945381"/>
    <w:rsid w:val="009505EB"/>
    <w:rsid w:val="00950AEA"/>
    <w:rsid w:val="0096276A"/>
    <w:rsid w:val="00964E0B"/>
    <w:rsid w:val="0097672B"/>
    <w:rsid w:val="0097799C"/>
    <w:rsid w:val="00980DAA"/>
    <w:rsid w:val="009838ED"/>
    <w:rsid w:val="009858FD"/>
    <w:rsid w:val="0098759D"/>
    <w:rsid w:val="009928B5"/>
    <w:rsid w:val="00992904"/>
    <w:rsid w:val="00996372"/>
    <w:rsid w:val="009979B8"/>
    <w:rsid w:val="009A5804"/>
    <w:rsid w:val="009A6032"/>
    <w:rsid w:val="009A62B7"/>
    <w:rsid w:val="009A6A4C"/>
    <w:rsid w:val="009B320B"/>
    <w:rsid w:val="009B38C6"/>
    <w:rsid w:val="009C21F9"/>
    <w:rsid w:val="009D4FD6"/>
    <w:rsid w:val="009E0632"/>
    <w:rsid w:val="009E2FEE"/>
    <w:rsid w:val="009E4681"/>
    <w:rsid w:val="009E7BCB"/>
    <w:rsid w:val="009F185E"/>
    <w:rsid w:val="009F5BF0"/>
    <w:rsid w:val="009F5ECA"/>
    <w:rsid w:val="009F664B"/>
    <w:rsid w:val="00A02C05"/>
    <w:rsid w:val="00A04071"/>
    <w:rsid w:val="00A04617"/>
    <w:rsid w:val="00A10830"/>
    <w:rsid w:val="00A10D12"/>
    <w:rsid w:val="00A10DA6"/>
    <w:rsid w:val="00A15DF8"/>
    <w:rsid w:val="00A169ED"/>
    <w:rsid w:val="00A17610"/>
    <w:rsid w:val="00A2364E"/>
    <w:rsid w:val="00A23B54"/>
    <w:rsid w:val="00A23B94"/>
    <w:rsid w:val="00A2568C"/>
    <w:rsid w:val="00A25E16"/>
    <w:rsid w:val="00A3098B"/>
    <w:rsid w:val="00A31305"/>
    <w:rsid w:val="00A33EE4"/>
    <w:rsid w:val="00A35694"/>
    <w:rsid w:val="00A50553"/>
    <w:rsid w:val="00A50E96"/>
    <w:rsid w:val="00A53F5F"/>
    <w:rsid w:val="00A577E7"/>
    <w:rsid w:val="00A63C24"/>
    <w:rsid w:val="00A650DB"/>
    <w:rsid w:val="00A754B8"/>
    <w:rsid w:val="00A771EC"/>
    <w:rsid w:val="00A81B18"/>
    <w:rsid w:val="00A9429F"/>
    <w:rsid w:val="00A94AAA"/>
    <w:rsid w:val="00AA43B3"/>
    <w:rsid w:val="00AB1C21"/>
    <w:rsid w:val="00AB23F8"/>
    <w:rsid w:val="00AB5B2D"/>
    <w:rsid w:val="00AC0724"/>
    <w:rsid w:val="00AC2B6A"/>
    <w:rsid w:val="00AC31CC"/>
    <w:rsid w:val="00AD010C"/>
    <w:rsid w:val="00AD3BAA"/>
    <w:rsid w:val="00AD751E"/>
    <w:rsid w:val="00AE278B"/>
    <w:rsid w:val="00AE352B"/>
    <w:rsid w:val="00B01540"/>
    <w:rsid w:val="00B029FF"/>
    <w:rsid w:val="00B0697D"/>
    <w:rsid w:val="00B073AC"/>
    <w:rsid w:val="00B15DD8"/>
    <w:rsid w:val="00B20ADA"/>
    <w:rsid w:val="00B26602"/>
    <w:rsid w:val="00B27EEC"/>
    <w:rsid w:val="00B33D14"/>
    <w:rsid w:val="00B34698"/>
    <w:rsid w:val="00B350B8"/>
    <w:rsid w:val="00B43A88"/>
    <w:rsid w:val="00B45A18"/>
    <w:rsid w:val="00B51649"/>
    <w:rsid w:val="00B54634"/>
    <w:rsid w:val="00B6628B"/>
    <w:rsid w:val="00B80B6D"/>
    <w:rsid w:val="00B819C1"/>
    <w:rsid w:val="00B83699"/>
    <w:rsid w:val="00B87638"/>
    <w:rsid w:val="00B87B20"/>
    <w:rsid w:val="00B87F84"/>
    <w:rsid w:val="00B97BA3"/>
    <w:rsid w:val="00BA20F9"/>
    <w:rsid w:val="00BA4227"/>
    <w:rsid w:val="00BA454B"/>
    <w:rsid w:val="00BB0D1C"/>
    <w:rsid w:val="00BB4713"/>
    <w:rsid w:val="00BC192B"/>
    <w:rsid w:val="00BC3FEF"/>
    <w:rsid w:val="00BC5442"/>
    <w:rsid w:val="00BD1C36"/>
    <w:rsid w:val="00BD3325"/>
    <w:rsid w:val="00BD4A26"/>
    <w:rsid w:val="00BD6C59"/>
    <w:rsid w:val="00BE00FE"/>
    <w:rsid w:val="00BE4EDA"/>
    <w:rsid w:val="00BF2C2C"/>
    <w:rsid w:val="00BF4021"/>
    <w:rsid w:val="00BF473E"/>
    <w:rsid w:val="00BF5287"/>
    <w:rsid w:val="00BF613C"/>
    <w:rsid w:val="00C0422A"/>
    <w:rsid w:val="00C0470C"/>
    <w:rsid w:val="00C04FDD"/>
    <w:rsid w:val="00C148C3"/>
    <w:rsid w:val="00C17EAF"/>
    <w:rsid w:val="00C25576"/>
    <w:rsid w:val="00C26144"/>
    <w:rsid w:val="00C26CEA"/>
    <w:rsid w:val="00C33122"/>
    <w:rsid w:val="00C33FD4"/>
    <w:rsid w:val="00C367A6"/>
    <w:rsid w:val="00C36ED0"/>
    <w:rsid w:val="00C37981"/>
    <w:rsid w:val="00C42EA4"/>
    <w:rsid w:val="00C45190"/>
    <w:rsid w:val="00C4531A"/>
    <w:rsid w:val="00C46036"/>
    <w:rsid w:val="00C4769A"/>
    <w:rsid w:val="00C477B2"/>
    <w:rsid w:val="00C54CC1"/>
    <w:rsid w:val="00C5722C"/>
    <w:rsid w:val="00C61036"/>
    <w:rsid w:val="00C63424"/>
    <w:rsid w:val="00C6525C"/>
    <w:rsid w:val="00C65B39"/>
    <w:rsid w:val="00C73C10"/>
    <w:rsid w:val="00C73DB6"/>
    <w:rsid w:val="00C770D4"/>
    <w:rsid w:val="00C82F65"/>
    <w:rsid w:val="00C83949"/>
    <w:rsid w:val="00C85786"/>
    <w:rsid w:val="00C90FB6"/>
    <w:rsid w:val="00C92096"/>
    <w:rsid w:val="00C96D1C"/>
    <w:rsid w:val="00CA06B9"/>
    <w:rsid w:val="00CA23A0"/>
    <w:rsid w:val="00CA3429"/>
    <w:rsid w:val="00CB131D"/>
    <w:rsid w:val="00CB1B08"/>
    <w:rsid w:val="00CB2E42"/>
    <w:rsid w:val="00CC041F"/>
    <w:rsid w:val="00CC46A6"/>
    <w:rsid w:val="00CC5F7F"/>
    <w:rsid w:val="00CC70DD"/>
    <w:rsid w:val="00CC774C"/>
    <w:rsid w:val="00CC7902"/>
    <w:rsid w:val="00CD096F"/>
    <w:rsid w:val="00CD2C44"/>
    <w:rsid w:val="00CD4CA4"/>
    <w:rsid w:val="00CD6CF7"/>
    <w:rsid w:val="00CE1E2B"/>
    <w:rsid w:val="00CE3B8E"/>
    <w:rsid w:val="00CE7D41"/>
    <w:rsid w:val="00CF3369"/>
    <w:rsid w:val="00CF3CA0"/>
    <w:rsid w:val="00D026CA"/>
    <w:rsid w:val="00D02DF2"/>
    <w:rsid w:val="00D04B75"/>
    <w:rsid w:val="00D06C70"/>
    <w:rsid w:val="00D109E6"/>
    <w:rsid w:val="00D10A0B"/>
    <w:rsid w:val="00D118A6"/>
    <w:rsid w:val="00D11BF2"/>
    <w:rsid w:val="00D11FBC"/>
    <w:rsid w:val="00D14C47"/>
    <w:rsid w:val="00D166B5"/>
    <w:rsid w:val="00D16FF5"/>
    <w:rsid w:val="00D21452"/>
    <w:rsid w:val="00D21C6A"/>
    <w:rsid w:val="00D235CF"/>
    <w:rsid w:val="00D239B5"/>
    <w:rsid w:val="00D248C7"/>
    <w:rsid w:val="00D26D12"/>
    <w:rsid w:val="00D35912"/>
    <w:rsid w:val="00D36001"/>
    <w:rsid w:val="00D36011"/>
    <w:rsid w:val="00D36034"/>
    <w:rsid w:val="00D375C0"/>
    <w:rsid w:val="00D41EB4"/>
    <w:rsid w:val="00D50482"/>
    <w:rsid w:val="00D50D80"/>
    <w:rsid w:val="00D51344"/>
    <w:rsid w:val="00D55832"/>
    <w:rsid w:val="00D55C57"/>
    <w:rsid w:val="00D5692E"/>
    <w:rsid w:val="00D56941"/>
    <w:rsid w:val="00D578E5"/>
    <w:rsid w:val="00D62C63"/>
    <w:rsid w:val="00D70506"/>
    <w:rsid w:val="00D73AC3"/>
    <w:rsid w:val="00D746FE"/>
    <w:rsid w:val="00D751A1"/>
    <w:rsid w:val="00D7534E"/>
    <w:rsid w:val="00D81477"/>
    <w:rsid w:val="00D83BD7"/>
    <w:rsid w:val="00D86C00"/>
    <w:rsid w:val="00D90268"/>
    <w:rsid w:val="00D942F9"/>
    <w:rsid w:val="00D9511F"/>
    <w:rsid w:val="00D95880"/>
    <w:rsid w:val="00D95DAE"/>
    <w:rsid w:val="00DA397C"/>
    <w:rsid w:val="00DA4C00"/>
    <w:rsid w:val="00DB5169"/>
    <w:rsid w:val="00DB5555"/>
    <w:rsid w:val="00DC11E8"/>
    <w:rsid w:val="00DC43A1"/>
    <w:rsid w:val="00DC5139"/>
    <w:rsid w:val="00DD0294"/>
    <w:rsid w:val="00DD4589"/>
    <w:rsid w:val="00DD579D"/>
    <w:rsid w:val="00DE4DB0"/>
    <w:rsid w:val="00DE67D0"/>
    <w:rsid w:val="00DF2CFB"/>
    <w:rsid w:val="00DF4CEE"/>
    <w:rsid w:val="00DF73BB"/>
    <w:rsid w:val="00E1218E"/>
    <w:rsid w:val="00E2537E"/>
    <w:rsid w:val="00E31786"/>
    <w:rsid w:val="00E41E51"/>
    <w:rsid w:val="00E44A47"/>
    <w:rsid w:val="00E45B8C"/>
    <w:rsid w:val="00E466E0"/>
    <w:rsid w:val="00E47356"/>
    <w:rsid w:val="00E521DA"/>
    <w:rsid w:val="00E52A8F"/>
    <w:rsid w:val="00E60FB9"/>
    <w:rsid w:val="00E64FCB"/>
    <w:rsid w:val="00E67680"/>
    <w:rsid w:val="00E75E9E"/>
    <w:rsid w:val="00E836A8"/>
    <w:rsid w:val="00E87323"/>
    <w:rsid w:val="00E87F53"/>
    <w:rsid w:val="00EA1ACA"/>
    <w:rsid w:val="00EA7032"/>
    <w:rsid w:val="00EA762D"/>
    <w:rsid w:val="00EB4D33"/>
    <w:rsid w:val="00EB7D09"/>
    <w:rsid w:val="00EC0051"/>
    <w:rsid w:val="00EC15EE"/>
    <w:rsid w:val="00EC6803"/>
    <w:rsid w:val="00ED2140"/>
    <w:rsid w:val="00ED273F"/>
    <w:rsid w:val="00ED33AE"/>
    <w:rsid w:val="00ED45C4"/>
    <w:rsid w:val="00ED6576"/>
    <w:rsid w:val="00EE2DA0"/>
    <w:rsid w:val="00EE471C"/>
    <w:rsid w:val="00EF288E"/>
    <w:rsid w:val="00EF3C07"/>
    <w:rsid w:val="00EF6055"/>
    <w:rsid w:val="00EF7A47"/>
    <w:rsid w:val="00F07CCF"/>
    <w:rsid w:val="00F11C5D"/>
    <w:rsid w:val="00F14209"/>
    <w:rsid w:val="00F15E93"/>
    <w:rsid w:val="00F239B7"/>
    <w:rsid w:val="00F26406"/>
    <w:rsid w:val="00F30727"/>
    <w:rsid w:val="00F326BC"/>
    <w:rsid w:val="00F354BC"/>
    <w:rsid w:val="00F4110A"/>
    <w:rsid w:val="00F42E0F"/>
    <w:rsid w:val="00F55290"/>
    <w:rsid w:val="00F56DD3"/>
    <w:rsid w:val="00F62165"/>
    <w:rsid w:val="00F62F3C"/>
    <w:rsid w:val="00F66FEB"/>
    <w:rsid w:val="00F67FEA"/>
    <w:rsid w:val="00F8547F"/>
    <w:rsid w:val="00F9551C"/>
    <w:rsid w:val="00FA006F"/>
    <w:rsid w:val="00FB2E3A"/>
    <w:rsid w:val="00FB674F"/>
    <w:rsid w:val="00FC12BB"/>
    <w:rsid w:val="00FC5FE1"/>
    <w:rsid w:val="00FC7564"/>
    <w:rsid w:val="00FD2AD7"/>
    <w:rsid w:val="00FD74D6"/>
    <w:rsid w:val="00FD7E26"/>
    <w:rsid w:val="00FE5304"/>
    <w:rsid w:val="00FF2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D17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683448"/>
    <w:pPr>
      <w:jc w:val="center"/>
    </w:pPr>
    <w:rPr>
      <w:rFonts w:ascii="Cambria" w:hAnsi="Cambria"/>
    </w:rPr>
  </w:style>
  <w:style w:type="paragraph" w:customStyle="1" w:styleId="EndNoteBibliography">
    <w:name w:val="EndNote Bibliography"/>
    <w:basedOn w:val="Normal"/>
    <w:rsid w:val="00683448"/>
    <w:rPr>
      <w:rFonts w:ascii="Cambria" w:hAnsi="Cambria"/>
    </w:rPr>
  </w:style>
  <w:style w:type="paragraph" w:styleId="BalloonText">
    <w:name w:val="Balloon Text"/>
    <w:basedOn w:val="Normal"/>
    <w:link w:val="BalloonTextChar"/>
    <w:uiPriority w:val="99"/>
    <w:semiHidden/>
    <w:unhideWhenUsed/>
    <w:rsid w:val="00554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D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D1262"/>
    <w:rPr>
      <w:sz w:val="18"/>
      <w:szCs w:val="18"/>
    </w:rPr>
  </w:style>
  <w:style w:type="paragraph" w:styleId="CommentText">
    <w:name w:val="annotation text"/>
    <w:basedOn w:val="Normal"/>
    <w:link w:val="CommentTextChar"/>
    <w:uiPriority w:val="99"/>
    <w:semiHidden/>
    <w:unhideWhenUsed/>
    <w:rsid w:val="008D1262"/>
  </w:style>
  <w:style w:type="character" w:customStyle="1" w:styleId="CommentTextChar">
    <w:name w:val="Comment Text Char"/>
    <w:basedOn w:val="DefaultParagraphFont"/>
    <w:link w:val="CommentText"/>
    <w:uiPriority w:val="99"/>
    <w:semiHidden/>
    <w:rsid w:val="008D1262"/>
  </w:style>
  <w:style w:type="paragraph" w:styleId="CommentSubject">
    <w:name w:val="annotation subject"/>
    <w:basedOn w:val="CommentText"/>
    <w:next w:val="CommentText"/>
    <w:link w:val="CommentSubjectChar"/>
    <w:uiPriority w:val="99"/>
    <w:semiHidden/>
    <w:unhideWhenUsed/>
    <w:rsid w:val="008D1262"/>
    <w:rPr>
      <w:b/>
      <w:bCs/>
      <w:sz w:val="20"/>
      <w:szCs w:val="20"/>
    </w:rPr>
  </w:style>
  <w:style w:type="character" w:customStyle="1" w:styleId="CommentSubjectChar">
    <w:name w:val="Comment Subject Char"/>
    <w:basedOn w:val="CommentTextChar"/>
    <w:link w:val="CommentSubject"/>
    <w:uiPriority w:val="99"/>
    <w:semiHidden/>
    <w:rsid w:val="008D1262"/>
    <w:rPr>
      <w:b/>
      <w:bCs/>
      <w:sz w:val="20"/>
      <w:szCs w:val="20"/>
    </w:rPr>
  </w:style>
  <w:style w:type="character" w:styleId="Hyperlink">
    <w:name w:val="Hyperlink"/>
    <w:basedOn w:val="DefaultParagraphFont"/>
    <w:uiPriority w:val="99"/>
    <w:unhideWhenUsed/>
    <w:rsid w:val="00FC75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554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6778</Words>
  <Characters>38639</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45327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cp:lastPrinted>2015-04-15T15:18:00Z</cp:lastPrinted>
  <dcterms:created xsi:type="dcterms:W3CDTF">2019-02-25T16:48:00Z</dcterms:created>
  <dcterms:modified xsi:type="dcterms:W3CDTF">2019-02-25T16:48:00Z</dcterms:modified>
</cp:coreProperties>
</file>